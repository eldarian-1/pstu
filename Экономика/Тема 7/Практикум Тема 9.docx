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A93" w:rsidRPr="00317FDA" w:rsidRDefault="00C92A93" w:rsidP="00C92A93">
      <w:pPr>
        <w:spacing w:after="200"/>
        <w:jc w:val="center"/>
        <w:rPr>
          <w:rFonts w:ascii="Arial" w:hAnsi="Arial" w:cs="Arial"/>
          <w:b/>
          <w:sz w:val="32"/>
          <w:szCs w:val="32"/>
        </w:rPr>
      </w:pPr>
      <w:bookmarkStart w:id="0" w:name="_Toc403293408"/>
      <w:r w:rsidRPr="00317FDA">
        <w:rPr>
          <w:rFonts w:ascii="Arial" w:hAnsi="Arial" w:cs="Arial"/>
          <w:b/>
          <w:sz w:val="32"/>
          <w:szCs w:val="32"/>
        </w:rPr>
        <w:t xml:space="preserve">Тема </w:t>
      </w:r>
      <w:r w:rsidR="009D26AE">
        <w:rPr>
          <w:rFonts w:ascii="Arial" w:hAnsi="Arial" w:cs="Arial"/>
          <w:b/>
          <w:sz w:val="32"/>
          <w:szCs w:val="32"/>
        </w:rPr>
        <w:t>9</w:t>
      </w:r>
      <w:r w:rsidRPr="00317FDA">
        <w:rPr>
          <w:rFonts w:ascii="Arial" w:hAnsi="Arial" w:cs="Arial"/>
          <w:b/>
          <w:sz w:val="32"/>
          <w:szCs w:val="32"/>
        </w:rPr>
        <w:t xml:space="preserve">. </w:t>
      </w:r>
      <w:bookmarkEnd w:id="0"/>
      <w:r w:rsidRPr="00317FDA">
        <w:rPr>
          <w:rFonts w:ascii="Arial" w:hAnsi="Arial" w:cs="Arial"/>
          <w:b/>
          <w:sz w:val="32"/>
          <w:szCs w:val="32"/>
        </w:rPr>
        <w:t>Трудовые ресурсы предприятия</w:t>
      </w:r>
    </w:p>
    <w:tbl>
      <w:tblPr>
        <w:tblW w:w="0" w:type="auto"/>
        <w:tblLook w:val="04A0" w:firstRow="1" w:lastRow="0" w:firstColumn="1" w:lastColumn="0" w:noHBand="0" w:noVBand="1"/>
      </w:tblPr>
      <w:tblGrid>
        <w:gridCol w:w="1093"/>
        <w:gridCol w:w="8267"/>
      </w:tblGrid>
      <w:tr w:rsidR="00C92A93" w:rsidTr="00B619F9">
        <w:tc>
          <w:tcPr>
            <w:tcW w:w="1101" w:type="dxa"/>
          </w:tcPr>
          <w:p w:rsidR="00C92A93" w:rsidRPr="00894A0F" w:rsidRDefault="00C92A93" w:rsidP="00B619F9">
            <w:pPr>
              <w:rPr>
                <w:i/>
              </w:rPr>
            </w:pPr>
            <w:r w:rsidRPr="005A7158">
              <w:rPr>
                <w:i/>
                <w:noProof/>
                <w:lang w:val="en-US" w:eastAsia="en-US"/>
              </w:rPr>
              <w:drawing>
                <wp:inline distT="0" distB="0" distL="0" distR="0">
                  <wp:extent cx="504825" cy="647700"/>
                  <wp:effectExtent l="0" t="0" r="9525" b="0"/>
                  <wp:docPr id="16" name="Рисунок 16" descr="Описание: http://www.novayagazeta.ru/storage/c/2012/10/01/1349035777_426001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descr="Описание: http://www.novayagazeta.ru/storage/c/2012/10/01/1349035777_426001_1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4825" cy="647700"/>
                          </a:xfrm>
                          <a:prstGeom prst="rect">
                            <a:avLst/>
                          </a:prstGeom>
                          <a:noFill/>
                          <a:ln>
                            <a:noFill/>
                          </a:ln>
                        </pic:spPr>
                      </pic:pic>
                    </a:graphicData>
                  </a:graphic>
                </wp:inline>
              </w:drawing>
            </w:r>
          </w:p>
        </w:tc>
        <w:tc>
          <w:tcPr>
            <w:tcW w:w="9037" w:type="dxa"/>
            <w:vAlign w:val="center"/>
          </w:tcPr>
          <w:p w:rsidR="00C92A93" w:rsidRPr="005A7158" w:rsidRDefault="00C92A93" w:rsidP="00B619F9">
            <w:pPr>
              <w:pStyle w:val="3"/>
              <w:rPr>
                <w:i/>
                <w:szCs w:val="22"/>
                <w:lang w:eastAsia="en-US"/>
              </w:rPr>
            </w:pPr>
            <w:bookmarkStart w:id="1" w:name="_Toc403293409"/>
            <w:r w:rsidRPr="005A7158">
              <w:rPr>
                <w:i/>
                <w:szCs w:val="22"/>
                <w:lang w:eastAsia="en-US"/>
              </w:rPr>
              <w:t>Вопросы для подготовки к занятию по теме 10</w:t>
            </w:r>
            <w:bookmarkEnd w:id="1"/>
          </w:p>
        </w:tc>
      </w:tr>
      <w:tr w:rsidR="00C92A93" w:rsidRPr="00EA6B20" w:rsidTr="00B619F9">
        <w:tc>
          <w:tcPr>
            <w:tcW w:w="1101" w:type="dxa"/>
          </w:tcPr>
          <w:p w:rsidR="00C92A93" w:rsidRPr="00894A0F" w:rsidRDefault="00C92A93" w:rsidP="00B619F9">
            <w:pPr>
              <w:rPr>
                <w:i/>
                <w:noProof/>
              </w:rPr>
            </w:pPr>
          </w:p>
        </w:tc>
        <w:tc>
          <w:tcPr>
            <w:tcW w:w="9037" w:type="dxa"/>
            <w:vAlign w:val="center"/>
          </w:tcPr>
          <w:p w:rsidR="00C92A93" w:rsidRPr="008969FA" w:rsidRDefault="00C92A93" w:rsidP="00B619F9">
            <w:pPr>
              <w:suppressAutoHyphens/>
              <w:ind w:firstLine="33"/>
              <w:rPr>
                <w:bCs/>
                <w:szCs w:val="28"/>
              </w:rPr>
            </w:pPr>
            <w:r w:rsidRPr="002F7499">
              <w:rPr>
                <w:i/>
                <w:szCs w:val="28"/>
              </w:rPr>
              <w:t xml:space="preserve">10.1. </w:t>
            </w:r>
            <w:r w:rsidRPr="008969FA">
              <w:rPr>
                <w:bCs/>
                <w:szCs w:val="28"/>
              </w:rPr>
              <w:t>Понятие трудовых ресурсов предприятия</w:t>
            </w:r>
          </w:p>
          <w:p w:rsidR="00C92A93" w:rsidRPr="008969FA" w:rsidRDefault="00C92A93" w:rsidP="00B619F9">
            <w:pPr>
              <w:suppressAutoHyphens/>
              <w:ind w:firstLine="33"/>
              <w:rPr>
                <w:bCs/>
                <w:szCs w:val="28"/>
              </w:rPr>
            </w:pPr>
            <w:r>
              <w:rPr>
                <w:bCs/>
                <w:szCs w:val="28"/>
              </w:rPr>
              <w:t xml:space="preserve">10.2 </w:t>
            </w:r>
            <w:r w:rsidRPr="008969FA">
              <w:rPr>
                <w:bCs/>
                <w:szCs w:val="28"/>
              </w:rPr>
              <w:t>Показатели эффективности использования трудовых ресурсов</w:t>
            </w:r>
          </w:p>
          <w:p w:rsidR="00C92A93" w:rsidRPr="008969FA" w:rsidRDefault="00C92A93" w:rsidP="00B619F9">
            <w:pPr>
              <w:suppressAutoHyphens/>
              <w:ind w:firstLine="33"/>
              <w:rPr>
                <w:bCs/>
                <w:szCs w:val="28"/>
              </w:rPr>
            </w:pPr>
            <w:r>
              <w:rPr>
                <w:bCs/>
                <w:szCs w:val="28"/>
              </w:rPr>
              <w:t xml:space="preserve">10.3. </w:t>
            </w:r>
            <w:r w:rsidRPr="008969FA">
              <w:rPr>
                <w:bCs/>
                <w:szCs w:val="28"/>
              </w:rPr>
              <w:t>Оплата труда: её основные виды</w:t>
            </w:r>
          </w:p>
          <w:p w:rsidR="00C92A93" w:rsidRPr="00894A0F" w:rsidRDefault="00C92A93" w:rsidP="00B619F9">
            <w:pPr>
              <w:rPr>
                <w:i/>
                <w:color w:val="000000"/>
                <w:szCs w:val="28"/>
              </w:rPr>
            </w:pPr>
          </w:p>
        </w:tc>
      </w:tr>
      <w:tr w:rsidR="00C92A93" w:rsidTr="00B619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 w:type="dxa"/>
            <w:tcBorders>
              <w:top w:val="nil"/>
              <w:left w:val="nil"/>
              <w:bottom w:val="nil"/>
              <w:right w:val="nil"/>
            </w:tcBorders>
          </w:tcPr>
          <w:p w:rsidR="00C92A93" w:rsidRPr="00894A0F" w:rsidRDefault="00C92A93" w:rsidP="00B619F9">
            <w:pPr>
              <w:rPr>
                <w:i/>
              </w:rPr>
            </w:pPr>
            <w:r w:rsidRPr="005A7158">
              <w:rPr>
                <w:i/>
                <w:noProof/>
                <w:lang w:val="en-US" w:eastAsia="en-US"/>
              </w:rPr>
              <w:drawing>
                <wp:inline distT="0" distB="0" distL="0" distR="0">
                  <wp:extent cx="409575" cy="561975"/>
                  <wp:effectExtent l="0" t="0" r="9525" b="9525"/>
                  <wp:docPr id="15" name="Рисунок 15" descr="Описание: http://cs10184.vkontakte.ru/u51187788/-6/x_57d975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descr="Описание: http://cs10184.vkontakte.ru/u51187788/-6/x_57d975a7.jpg"/>
                          <pic:cNvPicPr>
                            <a:picLocks noChangeAspect="1" noChangeArrowheads="1"/>
                          </pic:cNvPicPr>
                        </pic:nvPicPr>
                        <pic:blipFill>
                          <a:blip r:embed="rId6" cstate="print">
                            <a:extLst>
                              <a:ext uri="{28A0092B-C50C-407E-A947-70E740481C1C}">
                                <a14:useLocalDpi xmlns:a14="http://schemas.microsoft.com/office/drawing/2010/main" val="0"/>
                              </a:ext>
                            </a:extLst>
                          </a:blip>
                          <a:srcRect l="29167" r="26042"/>
                          <a:stretch>
                            <a:fillRect/>
                          </a:stretch>
                        </pic:blipFill>
                        <pic:spPr bwMode="auto">
                          <a:xfrm>
                            <a:off x="0" y="0"/>
                            <a:ext cx="409575" cy="561975"/>
                          </a:xfrm>
                          <a:prstGeom prst="rect">
                            <a:avLst/>
                          </a:prstGeom>
                          <a:noFill/>
                          <a:ln>
                            <a:noFill/>
                          </a:ln>
                        </pic:spPr>
                      </pic:pic>
                    </a:graphicData>
                  </a:graphic>
                </wp:inline>
              </w:drawing>
            </w:r>
          </w:p>
        </w:tc>
        <w:tc>
          <w:tcPr>
            <w:tcW w:w="9037" w:type="dxa"/>
            <w:tcBorders>
              <w:top w:val="nil"/>
              <w:left w:val="nil"/>
              <w:bottom w:val="nil"/>
              <w:right w:val="nil"/>
            </w:tcBorders>
          </w:tcPr>
          <w:p w:rsidR="00C92A93" w:rsidRPr="005A7158" w:rsidRDefault="00C92A93" w:rsidP="00B619F9">
            <w:pPr>
              <w:pStyle w:val="3"/>
              <w:rPr>
                <w:i/>
                <w:szCs w:val="22"/>
                <w:lang w:eastAsia="en-US"/>
              </w:rPr>
            </w:pPr>
            <w:bookmarkStart w:id="2" w:name="_Toc403293410"/>
            <w:r w:rsidRPr="005A7158">
              <w:rPr>
                <w:i/>
                <w:szCs w:val="22"/>
                <w:lang w:eastAsia="en-US"/>
              </w:rPr>
              <w:t>Базовые понятия по теме 10</w:t>
            </w:r>
            <w:bookmarkEnd w:id="2"/>
          </w:p>
        </w:tc>
      </w:tr>
    </w:tbl>
    <w:p w:rsidR="00C92A93" w:rsidRPr="0011072E" w:rsidRDefault="00445520" w:rsidP="00C92A93">
      <w:pPr>
        <w:autoSpaceDE w:val="0"/>
        <w:autoSpaceDN w:val="0"/>
        <w:adjustRightInd w:val="0"/>
        <w:ind w:firstLine="567"/>
        <w:rPr>
          <w:rFonts w:eastAsia="Times-Roman"/>
        </w:rPr>
      </w:pPr>
      <w:r>
        <w:rPr>
          <w:rFonts w:eastAsia="Times-Roman"/>
          <w:b/>
        </w:rPr>
        <w:t>Т</w:t>
      </w:r>
      <w:r w:rsidR="00C92A93" w:rsidRPr="0011072E">
        <w:rPr>
          <w:rFonts w:eastAsia="Times-Roman"/>
          <w:b/>
        </w:rPr>
        <w:t>рудовые ресурсы</w:t>
      </w:r>
      <w:r w:rsidR="00C92A93" w:rsidRPr="0011072E">
        <w:rPr>
          <w:rFonts w:eastAsia="Times-Roman"/>
        </w:rPr>
        <w:t xml:space="preserve"> - главная производительная сила общества, включающая трудоспособную часть населения страны, которая обладает физическими и интеллектуальными возможностями для производства материальных благ и услуг. Горфинкель</w:t>
      </w:r>
    </w:p>
    <w:p w:rsidR="00C92A93" w:rsidRPr="0011072E" w:rsidRDefault="00C92A93" w:rsidP="00C92A93">
      <w:pPr>
        <w:autoSpaceDE w:val="0"/>
        <w:autoSpaceDN w:val="0"/>
        <w:adjustRightInd w:val="0"/>
        <w:ind w:firstLine="567"/>
      </w:pPr>
      <w:r w:rsidRPr="0011072E">
        <w:rPr>
          <w:bCs/>
        </w:rPr>
        <w:tab/>
      </w:r>
      <w:r w:rsidRPr="0011072E">
        <w:rPr>
          <w:b/>
          <w:bCs/>
        </w:rPr>
        <w:t xml:space="preserve">Персонал промышленного предприятия </w:t>
      </w:r>
      <w:r w:rsidRPr="0011072E">
        <w:t>- количественная и функциональная характеристика личного состава промышленного предприятия, непосредственно или косвенно участвующего в изготовлении готовой продукции, организации и управлении производством. В соответствии с квалификацией персонал делится на три группы: руководители, специалисты, другие служащие.</w:t>
      </w:r>
    </w:p>
    <w:p w:rsidR="00C92A93" w:rsidRPr="0011072E" w:rsidRDefault="00C92A93" w:rsidP="00C92A93">
      <w:pPr>
        <w:autoSpaceDE w:val="0"/>
        <w:autoSpaceDN w:val="0"/>
        <w:adjustRightInd w:val="0"/>
        <w:ind w:firstLine="567"/>
      </w:pPr>
      <w:r w:rsidRPr="0011072E">
        <w:rPr>
          <w:b/>
          <w:bCs/>
        </w:rPr>
        <w:tab/>
        <w:t xml:space="preserve">Основные работники - </w:t>
      </w:r>
      <w:r w:rsidRPr="0011072E">
        <w:t xml:space="preserve">рабочие, непосредственно занятые изготовлением продукции (станочники, операторы автоматических и иных установок и т. п.) </w:t>
      </w:r>
    </w:p>
    <w:p w:rsidR="00C92A93" w:rsidRPr="0011072E" w:rsidRDefault="00C92A93" w:rsidP="00C92A93">
      <w:pPr>
        <w:autoSpaceDE w:val="0"/>
        <w:autoSpaceDN w:val="0"/>
        <w:adjustRightInd w:val="0"/>
        <w:ind w:firstLine="567"/>
      </w:pPr>
      <w:r w:rsidRPr="0011072E">
        <w:tab/>
      </w:r>
      <w:r w:rsidRPr="0011072E">
        <w:rPr>
          <w:b/>
          <w:bCs/>
        </w:rPr>
        <w:t>Вспомогательные работники</w:t>
      </w:r>
      <w:r w:rsidRPr="0011072E">
        <w:t xml:space="preserve"> - рабочие, которые обслуживают производственные процессы, выполняемые основными рабочими (наладчики оборудования, ремонтные, транспортные и складские рабочие, контролеры и т. п.).</w:t>
      </w:r>
    </w:p>
    <w:p w:rsidR="00C92A93" w:rsidRPr="0011072E" w:rsidRDefault="00C92A93" w:rsidP="00C92A93">
      <w:pPr>
        <w:autoSpaceDE w:val="0"/>
        <w:autoSpaceDN w:val="0"/>
        <w:adjustRightInd w:val="0"/>
        <w:ind w:firstLine="567"/>
      </w:pPr>
      <w:r w:rsidRPr="0011072E">
        <w:rPr>
          <w:b/>
          <w:bCs/>
        </w:rPr>
        <w:tab/>
        <w:t xml:space="preserve">Специалисты </w:t>
      </w:r>
      <w:r w:rsidRPr="0011072E">
        <w:t>- работники, занятые выполнением инженерно-технических, экономических, бухгалтерских, юридических и других функций.</w:t>
      </w:r>
    </w:p>
    <w:p w:rsidR="00C92A93" w:rsidRPr="0011072E" w:rsidRDefault="00C92A93" w:rsidP="00C92A93">
      <w:pPr>
        <w:autoSpaceDE w:val="0"/>
        <w:autoSpaceDN w:val="0"/>
        <w:adjustRightInd w:val="0"/>
        <w:ind w:firstLine="567"/>
      </w:pPr>
      <w:r w:rsidRPr="0011072E">
        <w:rPr>
          <w:b/>
          <w:bCs/>
        </w:rPr>
        <w:tab/>
        <w:t xml:space="preserve">Служащие – работники, </w:t>
      </w:r>
      <w:r w:rsidRPr="0011072E">
        <w:t>осуществляющие подготовку и оформление документации, контролирующие ее прохождение, которые занимаются хозяйственным обслуживанием организации и делопроизводством (агенты, кассиры, делопроизводители, секретари и др.).</w:t>
      </w:r>
    </w:p>
    <w:p w:rsidR="00C92A93" w:rsidRPr="0011072E" w:rsidRDefault="00C92A93" w:rsidP="00C92A93">
      <w:pPr>
        <w:autoSpaceDE w:val="0"/>
        <w:autoSpaceDN w:val="0"/>
        <w:adjustRightInd w:val="0"/>
        <w:ind w:firstLine="567"/>
        <w:rPr>
          <w:bCs/>
        </w:rPr>
      </w:pPr>
      <w:r w:rsidRPr="0011072E">
        <w:rPr>
          <w:b/>
          <w:bCs/>
        </w:rPr>
        <w:tab/>
        <w:t xml:space="preserve">Руководители </w:t>
      </w:r>
      <w:r w:rsidRPr="0011072E">
        <w:t>- работники, занимающие руководящие должности на предприятии (директора, начальники, управляющие), а также их заместители в структурных единицах и подразделениях; главные специалисты (главный инженер, главный бухгалтер, главный механик, главный экономист и т. п.)</w:t>
      </w:r>
      <w:r w:rsidRPr="0011072E">
        <w:rPr>
          <w:bCs/>
        </w:rPr>
        <w:t xml:space="preserve"> </w:t>
      </w:r>
    </w:p>
    <w:p w:rsidR="00C92A93" w:rsidRPr="0011072E" w:rsidRDefault="00C92A93" w:rsidP="00C92A93">
      <w:pPr>
        <w:autoSpaceDE w:val="0"/>
        <w:autoSpaceDN w:val="0"/>
        <w:adjustRightInd w:val="0"/>
        <w:ind w:firstLine="567"/>
        <w:rPr>
          <w:bCs/>
        </w:rPr>
      </w:pPr>
      <w:r w:rsidRPr="0011072E">
        <w:rPr>
          <w:b/>
          <w:bCs/>
        </w:rPr>
        <w:tab/>
        <w:t xml:space="preserve">Профессия - </w:t>
      </w:r>
      <w:r w:rsidRPr="0011072E">
        <w:rPr>
          <w:bCs/>
        </w:rPr>
        <w:t xml:space="preserve">особый вид трудовой деятельности, требующий определенных теоретических знаний и практических навыков. </w:t>
      </w:r>
    </w:p>
    <w:p w:rsidR="00C92A93" w:rsidRPr="0011072E" w:rsidRDefault="00C92A93" w:rsidP="00C92A93">
      <w:pPr>
        <w:autoSpaceDE w:val="0"/>
        <w:autoSpaceDN w:val="0"/>
        <w:adjustRightInd w:val="0"/>
        <w:ind w:firstLine="567"/>
        <w:rPr>
          <w:bCs/>
        </w:rPr>
      </w:pPr>
      <w:r w:rsidRPr="0011072E">
        <w:rPr>
          <w:bCs/>
        </w:rPr>
        <w:tab/>
      </w:r>
      <w:r w:rsidRPr="0011072E">
        <w:rPr>
          <w:b/>
          <w:bCs/>
        </w:rPr>
        <w:t>Специальность</w:t>
      </w:r>
      <w:r w:rsidRPr="0011072E">
        <w:rPr>
          <w:bCs/>
        </w:rPr>
        <w:t xml:space="preserve"> - вид деятельности в пределах профессии, имеющий специфические особенности и требующий дополнительных знаний и навыков (</w:t>
      </w:r>
      <w:r w:rsidRPr="0011072E">
        <w:t>например, профессия слесаря может иметь</w:t>
      </w:r>
      <w:r w:rsidRPr="0011072E">
        <w:rPr>
          <w:bCs/>
        </w:rPr>
        <w:t xml:space="preserve"> </w:t>
      </w:r>
      <w:r w:rsidRPr="0011072E">
        <w:t>несколько специальностей: слесарь-разметчик, слесарь-сборщик и т. д.)</w:t>
      </w:r>
      <w:r w:rsidRPr="0011072E">
        <w:rPr>
          <w:bCs/>
        </w:rPr>
        <w:t xml:space="preserve"> </w:t>
      </w:r>
    </w:p>
    <w:p w:rsidR="00C92A93" w:rsidRPr="0011072E" w:rsidRDefault="00C92A93" w:rsidP="00C92A93">
      <w:pPr>
        <w:autoSpaceDE w:val="0"/>
        <w:autoSpaceDN w:val="0"/>
        <w:adjustRightInd w:val="0"/>
        <w:ind w:firstLine="567"/>
        <w:rPr>
          <w:bCs/>
        </w:rPr>
      </w:pPr>
      <w:r w:rsidRPr="0011072E">
        <w:rPr>
          <w:bCs/>
        </w:rPr>
        <w:tab/>
      </w:r>
      <w:r w:rsidRPr="0011072E">
        <w:rPr>
          <w:b/>
          <w:bCs/>
        </w:rPr>
        <w:t>Квалификация</w:t>
      </w:r>
      <w:r w:rsidRPr="0011072E">
        <w:rPr>
          <w:bCs/>
        </w:rPr>
        <w:t xml:space="preserve"> - степень владения определённой профессией. </w:t>
      </w:r>
    </w:p>
    <w:p w:rsidR="00C92A93" w:rsidRPr="0011072E" w:rsidRDefault="00C92A93" w:rsidP="00C92A93">
      <w:pPr>
        <w:autoSpaceDE w:val="0"/>
        <w:autoSpaceDN w:val="0"/>
        <w:adjustRightInd w:val="0"/>
        <w:ind w:firstLine="567"/>
      </w:pPr>
      <w:r w:rsidRPr="0011072E">
        <w:tab/>
      </w:r>
      <w:r w:rsidRPr="0011072E">
        <w:rPr>
          <w:rFonts w:eastAsia="Times-Bold"/>
          <w:b/>
          <w:bCs/>
        </w:rPr>
        <w:t xml:space="preserve">Трудовой договор </w:t>
      </w:r>
      <w:r w:rsidRPr="0011072E">
        <w:rPr>
          <w:rFonts w:eastAsia="Times-Roman"/>
        </w:rPr>
        <w:t xml:space="preserve">- соглашение между работником и работодателем, по которому работник обязуется выполнять работу по определенной специальности, квалификации или </w:t>
      </w:r>
      <w:r w:rsidRPr="0011072E">
        <w:rPr>
          <w:rFonts w:eastAsia="Times-Roman"/>
        </w:rPr>
        <w:lastRenderedPageBreak/>
        <w:t xml:space="preserve">должности с подчинением внутреннему трудовому распорядку, а работодатель обязуется выплачивать работнику заработную плату и обеспечивать условия труда, предусмотренные соответствующим законодательством, коллективным договором. </w:t>
      </w:r>
      <w:r w:rsidRPr="0011072E">
        <w:rPr>
          <w:b/>
          <w:bCs/>
        </w:rPr>
        <w:tab/>
        <w:t xml:space="preserve">Списочный </w:t>
      </w:r>
      <w:proofErr w:type="gramStart"/>
      <w:r w:rsidRPr="0011072E">
        <w:rPr>
          <w:b/>
          <w:bCs/>
        </w:rPr>
        <w:t xml:space="preserve">состав </w:t>
      </w:r>
      <w:r w:rsidRPr="0011072E">
        <w:t xml:space="preserve"> -</w:t>
      </w:r>
      <w:proofErr w:type="gramEnd"/>
      <w:r w:rsidRPr="0011072E">
        <w:t xml:space="preserve"> все постоянные и временные работники,</w:t>
      </w:r>
    </w:p>
    <w:p w:rsidR="00C92A93" w:rsidRPr="0011072E" w:rsidRDefault="00C92A93" w:rsidP="00C92A93">
      <w:pPr>
        <w:autoSpaceDE w:val="0"/>
        <w:autoSpaceDN w:val="0"/>
        <w:adjustRightInd w:val="0"/>
        <w:ind w:firstLine="567"/>
      </w:pPr>
      <w:r w:rsidRPr="0011072E">
        <w:t>в том числе работники, находящиеся в командировках и отпусках, принятые на неполный рабочий день или на часть ставки, а также те, с кем оформлены трудовые отношения.</w:t>
      </w:r>
      <w:r w:rsidRPr="0011072E">
        <w:rPr>
          <w:bCs/>
        </w:rPr>
        <w:t xml:space="preserve"> </w:t>
      </w:r>
    </w:p>
    <w:p w:rsidR="00C92A93" w:rsidRPr="0011072E" w:rsidRDefault="00C92A93" w:rsidP="00C92A93">
      <w:pPr>
        <w:autoSpaceDE w:val="0"/>
        <w:autoSpaceDN w:val="0"/>
        <w:adjustRightInd w:val="0"/>
        <w:ind w:firstLine="567"/>
      </w:pPr>
      <w:r w:rsidRPr="0011072E">
        <w:rPr>
          <w:b/>
          <w:bCs/>
        </w:rPr>
        <w:tab/>
        <w:t xml:space="preserve">Среднесписочный состав - </w:t>
      </w:r>
      <w:r w:rsidRPr="0011072E">
        <w:t xml:space="preserve">численность работников за конкретный период времени, применяемый при расчете средней производительности труда, средней заработной платы, текучести кадров и др. </w:t>
      </w:r>
    </w:p>
    <w:p w:rsidR="00C92A93" w:rsidRPr="0011072E" w:rsidRDefault="00C92A93" w:rsidP="00C92A93">
      <w:pPr>
        <w:autoSpaceDE w:val="0"/>
        <w:autoSpaceDN w:val="0"/>
        <w:adjustRightInd w:val="0"/>
        <w:ind w:firstLine="567"/>
      </w:pPr>
      <w:r w:rsidRPr="0011072E">
        <w:tab/>
      </w:r>
      <w:r w:rsidRPr="0011072E">
        <w:rPr>
          <w:b/>
          <w:bCs/>
        </w:rPr>
        <w:t xml:space="preserve">Явочный состав </w:t>
      </w:r>
      <w:r w:rsidRPr="0011072E">
        <w:t>- число работающих, в течение определенных суток</w:t>
      </w:r>
    </w:p>
    <w:p w:rsidR="00C92A93" w:rsidRPr="0011072E" w:rsidRDefault="00C92A93" w:rsidP="00C92A93">
      <w:pPr>
        <w:autoSpaceDE w:val="0"/>
        <w:autoSpaceDN w:val="0"/>
        <w:adjustRightInd w:val="0"/>
        <w:ind w:firstLine="567"/>
      </w:pPr>
      <w:r w:rsidRPr="0011072E">
        <w:t>фактически находящихся на работе.</w:t>
      </w:r>
      <w:r w:rsidRPr="0011072E">
        <w:rPr>
          <w:bCs/>
        </w:rPr>
        <w:t xml:space="preserve"> </w:t>
      </w:r>
    </w:p>
    <w:p w:rsidR="00C92A93" w:rsidRPr="0011072E" w:rsidRDefault="00C92A93" w:rsidP="00C92A93">
      <w:pPr>
        <w:autoSpaceDE w:val="0"/>
        <w:autoSpaceDN w:val="0"/>
        <w:adjustRightInd w:val="0"/>
        <w:ind w:firstLine="567"/>
        <w:rPr>
          <w:color w:val="000000"/>
        </w:rPr>
      </w:pPr>
      <w:r w:rsidRPr="0011072E">
        <w:rPr>
          <w:b/>
          <w:bCs/>
          <w:color w:val="000000"/>
        </w:rPr>
        <w:tab/>
        <w:t xml:space="preserve">Коэффициент интенсивности оборота по приему </w:t>
      </w:r>
      <w:r w:rsidRPr="0011072E">
        <w:rPr>
          <w:color w:val="000000"/>
        </w:rPr>
        <w:t>- отношение количества принятых на работу в анализируемом периоде к среднесписочному составу за этот период.</w:t>
      </w:r>
      <w:r w:rsidRPr="0011072E">
        <w:rPr>
          <w:bCs/>
        </w:rPr>
        <w:t xml:space="preserve"> </w:t>
      </w:r>
    </w:p>
    <w:p w:rsidR="00C92A93" w:rsidRPr="0011072E" w:rsidRDefault="00C92A93" w:rsidP="00C92A93">
      <w:pPr>
        <w:autoSpaceDE w:val="0"/>
        <w:autoSpaceDN w:val="0"/>
        <w:adjustRightInd w:val="0"/>
        <w:ind w:firstLine="567"/>
        <w:rPr>
          <w:color w:val="000000"/>
        </w:rPr>
      </w:pPr>
      <w:r w:rsidRPr="0011072E">
        <w:rPr>
          <w:color w:val="808080"/>
        </w:rPr>
        <w:tab/>
      </w:r>
      <w:r w:rsidRPr="0011072E">
        <w:rPr>
          <w:b/>
          <w:bCs/>
          <w:color w:val="000000"/>
        </w:rPr>
        <w:t xml:space="preserve">Коэффициент интенсивности оборота по выбытию </w:t>
      </w:r>
      <w:r w:rsidRPr="0011072E">
        <w:rPr>
          <w:color w:val="000000"/>
        </w:rPr>
        <w:t>- отношение количества выбывших в анализируемом периоде работников к среднесписочному составу за этот период.</w:t>
      </w:r>
      <w:r w:rsidRPr="0011072E">
        <w:rPr>
          <w:bCs/>
        </w:rPr>
        <w:t xml:space="preserve"> </w:t>
      </w:r>
    </w:p>
    <w:p w:rsidR="00C92A93" w:rsidRPr="0011072E" w:rsidRDefault="00C92A93" w:rsidP="00C92A93">
      <w:pPr>
        <w:autoSpaceDE w:val="0"/>
        <w:autoSpaceDN w:val="0"/>
        <w:adjustRightInd w:val="0"/>
        <w:ind w:firstLine="567"/>
      </w:pPr>
      <w:r w:rsidRPr="0011072E">
        <w:rPr>
          <w:color w:val="00B0F0"/>
        </w:rPr>
        <w:tab/>
        <w:t xml:space="preserve"> </w:t>
      </w:r>
      <w:r w:rsidRPr="0011072E">
        <w:rPr>
          <w:b/>
          <w:bCs/>
        </w:rPr>
        <w:t xml:space="preserve">Производительность труда </w:t>
      </w:r>
      <w:r w:rsidRPr="0011072E">
        <w:t>- интенсивность труда, измеряемая</w:t>
      </w:r>
    </w:p>
    <w:p w:rsidR="00C92A93" w:rsidRPr="0011072E" w:rsidRDefault="00C92A93" w:rsidP="00C92A93">
      <w:pPr>
        <w:autoSpaceDE w:val="0"/>
        <w:autoSpaceDN w:val="0"/>
        <w:adjustRightInd w:val="0"/>
        <w:ind w:firstLine="567"/>
      </w:pPr>
      <w:r w:rsidRPr="0011072E">
        <w:t xml:space="preserve">количеством продукции, произведенной работником за единицу времени, или количеством рабочего времени, затраченного на производство единицы </w:t>
      </w:r>
      <w:proofErr w:type="gramStart"/>
      <w:r w:rsidRPr="0011072E">
        <w:t>продукции.(</w:t>
      </w:r>
      <w:proofErr w:type="gramEnd"/>
      <w:r w:rsidRPr="0011072E">
        <w:t xml:space="preserve"> Зайцев</w:t>
      </w:r>
    </w:p>
    <w:p w:rsidR="00C92A93" w:rsidRPr="0011072E" w:rsidRDefault="00C92A93" w:rsidP="00C92A93">
      <w:pPr>
        <w:autoSpaceDE w:val="0"/>
        <w:autoSpaceDN w:val="0"/>
        <w:adjustRightInd w:val="0"/>
        <w:ind w:firstLine="567"/>
        <w:rPr>
          <w:color w:val="000000"/>
        </w:rPr>
      </w:pPr>
      <w:r w:rsidRPr="0011072E">
        <w:rPr>
          <w:color w:val="00B0F0"/>
        </w:rPr>
        <w:tab/>
      </w:r>
      <w:r w:rsidRPr="0011072E">
        <w:rPr>
          <w:b/>
          <w:bCs/>
          <w:iCs/>
          <w:color w:val="000000"/>
        </w:rPr>
        <w:t>Нормирование труда</w:t>
      </w:r>
      <w:r w:rsidRPr="0011072E">
        <w:rPr>
          <w:rStyle w:val="apple-converted-space"/>
          <w:i/>
          <w:iCs/>
          <w:color w:val="000000"/>
        </w:rPr>
        <w:t xml:space="preserve"> -</w:t>
      </w:r>
      <w:r w:rsidRPr="0011072E">
        <w:rPr>
          <w:color w:val="000000"/>
        </w:rPr>
        <w:t xml:space="preserve"> это определение необходимых затрат рабочего времени на выполнение конкретного объема работ в конкретных организационно-технических условиях </w:t>
      </w:r>
    </w:p>
    <w:p w:rsidR="00C92A93" w:rsidRPr="0011072E" w:rsidRDefault="00C92A93" w:rsidP="00C92A93">
      <w:pPr>
        <w:autoSpaceDE w:val="0"/>
        <w:autoSpaceDN w:val="0"/>
        <w:adjustRightInd w:val="0"/>
        <w:ind w:firstLine="567"/>
        <w:rPr>
          <w:color w:val="000000"/>
        </w:rPr>
      </w:pPr>
      <w:r w:rsidRPr="0011072E">
        <w:rPr>
          <w:color w:val="000000"/>
        </w:rPr>
        <w:tab/>
      </w:r>
      <w:r w:rsidRPr="0011072E">
        <w:rPr>
          <w:b/>
          <w:bCs/>
          <w:iCs/>
          <w:color w:val="000000"/>
        </w:rPr>
        <w:t>Методы изучения затрат рабочего времени</w:t>
      </w:r>
      <w:r w:rsidRPr="0011072E">
        <w:rPr>
          <w:color w:val="000000"/>
        </w:rPr>
        <w:t xml:space="preserve"> – это способы получения информации об использовании фонда рабочего времени, рациональности выполнения производственной операции с целью повышения производительности труда. </w:t>
      </w:r>
    </w:p>
    <w:p w:rsidR="00C92A93" w:rsidRPr="0011072E" w:rsidRDefault="00C92A93" w:rsidP="00C92A93">
      <w:pPr>
        <w:autoSpaceDE w:val="0"/>
        <w:autoSpaceDN w:val="0"/>
        <w:adjustRightInd w:val="0"/>
        <w:ind w:firstLine="567"/>
      </w:pPr>
      <w:r w:rsidRPr="0011072E">
        <w:rPr>
          <w:color w:val="000000"/>
        </w:rPr>
        <w:tab/>
      </w:r>
      <w:r w:rsidRPr="0011072E">
        <w:rPr>
          <w:b/>
          <w:bCs/>
          <w:iCs/>
          <w:color w:val="000000"/>
        </w:rPr>
        <w:t>Хронометраж</w:t>
      </w:r>
      <w:r w:rsidRPr="0011072E">
        <w:rPr>
          <w:color w:val="000000"/>
        </w:rPr>
        <w:t xml:space="preserve"> – метод изучения операций путем наблюдения и измерения затрат рабочего времени на выполнение отдельных элементов, повторяющихся при изготовлении каждой единицы продукции. </w:t>
      </w:r>
    </w:p>
    <w:p w:rsidR="00C92A93" w:rsidRPr="0011072E" w:rsidRDefault="00C92A93" w:rsidP="00C92A93">
      <w:pPr>
        <w:autoSpaceDE w:val="0"/>
        <w:autoSpaceDN w:val="0"/>
        <w:adjustRightInd w:val="0"/>
        <w:ind w:firstLine="567"/>
        <w:rPr>
          <w:color w:val="000000"/>
        </w:rPr>
      </w:pPr>
      <w:r w:rsidRPr="0011072E">
        <w:rPr>
          <w:color w:val="000000"/>
        </w:rPr>
        <w:tab/>
      </w:r>
      <w:r w:rsidRPr="0011072E">
        <w:rPr>
          <w:b/>
          <w:bCs/>
          <w:iCs/>
          <w:color w:val="000000"/>
        </w:rPr>
        <w:t xml:space="preserve">Фотография рабочего дня </w:t>
      </w:r>
      <w:r w:rsidRPr="0011072E">
        <w:rPr>
          <w:b/>
          <w:bCs/>
          <w:color w:val="000000"/>
        </w:rPr>
        <w:t xml:space="preserve">(ФРД) - </w:t>
      </w:r>
      <w:r w:rsidRPr="0011072E">
        <w:rPr>
          <w:color w:val="000000"/>
        </w:rPr>
        <w:t xml:space="preserve">метод изучения на основе фиксации всех затрат рабочего времени, которые возникают на рабочем месте в течение смены или части смены. </w:t>
      </w:r>
    </w:p>
    <w:p w:rsidR="00C92A93" w:rsidRPr="0011072E" w:rsidRDefault="00C92A93" w:rsidP="00C92A93">
      <w:pPr>
        <w:autoSpaceDE w:val="0"/>
        <w:autoSpaceDN w:val="0"/>
        <w:adjustRightInd w:val="0"/>
        <w:ind w:firstLine="567"/>
      </w:pPr>
      <w:r w:rsidRPr="0011072E">
        <w:rPr>
          <w:b/>
          <w:bCs/>
        </w:rPr>
        <w:t xml:space="preserve">Норма времени </w:t>
      </w:r>
      <w:r w:rsidRPr="0011072E">
        <w:t xml:space="preserve">- расчетная норма времени (в </w:t>
      </w:r>
      <w:proofErr w:type="spellStart"/>
      <w:r w:rsidRPr="0011072E">
        <w:t>нормочасах</w:t>
      </w:r>
      <w:proofErr w:type="spellEnd"/>
      <w:r w:rsidRPr="0011072E">
        <w:t xml:space="preserve">, часах, </w:t>
      </w:r>
      <w:proofErr w:type="spellStart"/>
      <w:r w:rsidRPr="0011072E">
        <w:t>нормоминутах</w:t>
      </w:r>
      <w:proofErr w:type="spellEnd"/>
      <w:r w:rsidRPr="0011072E">
        <w:t xml:space="preserve">, минутах), необходимая для выполнения определенной работы (операции, услуги) в заданных организационно-технических условиях действующего предприятия. </w:t>
      </w:r>
    </w:p>
    <w:p w:rsidR="00C92A93" w:rsidRPr="0011072E" w:rsidRDefault="00C92A93" w:rsidP="00C92A93">
      <w:pPr>
        <w:autoSpaceDE w:val="0"/>
        <w:autoSpaceDN w:val="0"/>
        <w:adjustRightInd w:val="0"/>
        <w:ind w:firstLine="567"/>
        <w:rPr>
          <w:bCs/>
        </w:rPr>
      </w:pPr>
      <w:r w:rsidRPr="0011072E">
        <w:rPr>
          <w:b/>
          <w:bCs/>
        </w:rPr>
        <w:t>Трудоемкость</w:t>
      </w:r>
      <w:r w:rsidRPr="0011072E">
        <w:t xml:space="preserve"> - затраты рабочего времени на единицу произведенной продукции.</w:t>
      </w:r>
      <w:r w:rsidRPr="0011072E">
        <w:rPr>
          <w:bCs/>
        </w:rPr>
        <w:t xml:space="preserve"> </w:t>
      </w:r>
    </w:p>
    <w:p w:rsidR="00C92A93" w:rsidRPr="0011072E" w:rsidRDefault="00C92A93" w:rsidP="00C92A93">
      <w:pPr>
        <w:autoSpaceDE w:val="0"/>
        <w:autoSpaceDN w:val="0"/>
        <w:adjustRightInd w:val="0"/>
        <w:ind w:firstLine="567"/>
      </w:pPr>
      <w:r w:rsidRPr="0011072E">
        <w:rPr>
          <w:b/>
          <w:bCs/>
        </w:rPr>
        <w:tab/>
        <w:t xml:space="preserve">Выработка </w:t>
      </w:r>
      <w:r w:rsidRPr="0011072E">
        <w:t>представляет собой количество продукции, производимое в единицу рабочего времени или приходящееся на одного среднесписочного работника в день, месяц, квартал, год.</w:t>
      </w:r>
      <w:r w:rsidRPr="0011072E">
        <w:rPr>
          <w:bCs/>
        </w:rPr>
        <w:t xml:space="preserve"> </w:t>
      </w:r>
      <w:r>
        <w:rPr>
          <w:bCs/>
        </w:rPr>
        <w:t>С</w:t>
      </w:r>
      <w:r w:rsidRPr="0011072E">
        <w:t xml:space="preserve">тоимость произведенной продукции, приходящаяся на одного среднесписочного работника. </w:t>
      </w:r>
    </w:p>
    <w:p w:rsidR="00C92A93" w:rsidRPr="0011072E" w:rsidRDefault="00C92A93" w:rsidP="00C92A93">
      <w:pPr>
        <w:autoSpaceDE w:val="0"/>
        <w:autoSpaceDN w:val="0"/>
        <w:adjustRightInd w:val="0"/>
        <w:ind w:firstLine="567"/>
        <w:rPr>
          <w:b/>
          <w:bCs/>
        </w:rPr>
      </w:pPr>
      <w:r w:rsidRPr="0011072E">
        <w:rPr>
          <w:b/>
          <w:bCs/>
        </w:rPr>
        <w:tab/>
        <w:t xml:space="preserve">Заработная плата — </w:t>
      </w:r>
      <w:r w:rsidRPr="0011072E">
        <w:rPr>
          <w:bCs/>
        </w:rPr>
        <w:t>это форма вознаграждения за труд</w:t>
      </w:r>
      <w:r w:rsidRPr="0011072E">
        <w:rPr>
          <w:b/>
          <w:bCs/>
        </w:rPr>
        <w:t xml:space="preserve">. </w:t>
      </w:r>
    </w:p>
    <w:p w:rsidR="00C92A93" w:rsidRPr="0011072E" w:rsidRDefault="00C92A93" w:rsidP="00C92A93">
      <w:pPr>
        <w:autoSpaceDE w:val="0"/>
        <w:autoSpaceDN w:val="0"/>
        <w:adjustRightInd w:val="0"/>
        <w:ind w:firstLine="567"/>
        <w:rPr>
          <w:color w:val="000000"/>
        </w:rPr>
      </w:pPr>
      <w:r w:rsidRPr="0011072E">
        <w:rPr>
          <w:b/>
          <w:bCs/>
          <w:iCs/>
          <w:color w:val="000000"/>
        </w:rPr>
        <w:t xml:space="preserve">Тарифная система </w:t>
      </w:r>
      <w:r w:rsidRPr="0011072E">
        <w:rPr>
          <w:color w:val="000000"/>
        </w:rPr>
        <w:t xml:space="preserve">– совокупность норм и нормативов, обеспечивающих дифференциацию оплаты труда исходя из различий в сложности выполняемых работ и условий труда, интенсивности и характера труда. Она состоит из следующих основных элементов: тарифно-квалификационные справочники, тарифные сетки, тарифные ставки </w:t>
      </w:r>
      <w:r w:rsidRPr="0011072E">
        <w:rPr>
          <w:color w:val="000000"/>
        </w:rPr>
        <w:lastRenderedPageBreak/>
        <w:t xml:space="preserve">первого разряда, районные коэффициенты к заработной плате, доплаты к тарифным ставкам и надбавки за отклонения от нормальных условии труда. </w:t>
      </w:r>
    </w:p>
    <w:p w:rsidR="00C92A93" w:rsidRPr="0011072E" w:rsidRDefault="00C92A93" w:rsidP="00C92A93">
      <w:pPr>
        <w:autoSpaceDE w:val="0"/>
        <w:autoSpaceDN w:val="0"/>
        <w:adjustRightInd w:val="0"/>
        <w:ind w:firstLine="567"/>
        <w:rPr>
          <w:rFonts w:eastAsia="Times-Roman"/>
        </w:rPr>
      </w:pPr>
      <w:r w:rsidRPr="0011072E">
        <w:rPr>
          <w:rFonts w:eastAsia="Times-Italic"/>
          <w:b/>
          <w:iCs/>
        </w:rPr>
        <w:tab/>
        <w:t>Бестарифная система оплаты труда</w:t>
      </w:r>
      <w:r w:rsidRPr="0011072E">
        <w:rPr>
          <w:rFonts w:eastAsia="Times-Italic"/>
          <w:iCs/>
        </w:rPr>
        <w:t xml:space="preserve"> </w:t>
      </w:r>
      <w:r w:rsidRPr="0011072E">
        <w:rPr>
          <w:rFonts w:eastAsia="Times-Roman"/>
        </w:rPr>
        <w:t>- формы организации оплаты труда, в которых не используются гарантированные тарифные ставки и должностные оклады, из них исключают большинство видов премий, доплат и надбавок.</w:t>
      </w:r>
      <w:r w:rsidRPr="0011072E">
        <w:rPr>
          <w:color w:val="000000"/>
        </w:rPr>
        <w:t xml:space="preserve"> </w:t>
      </w:r>
    </w:p>
    <w:p w:rsidR="00C92A93" w:rsidRPr="0011072E" w:rsidRDefault="00C92A93" w:rsidP="00C92A93">
      <w:pPr>
        <w:shd w:val="clear" w:color="auto" w:fill="FFFFFF"/>
        <w:ind w:firstLine="567"/>
        <w:rPr>
          <w:color w:val="000000"/>
        </w:rPr>
      </w:pPr>
      <w:r w:rsidRPr="0011072E">
        <w:rPr>
          <w:b/>
          <w:bCs/>
          <w:iCs/>
          <w:color w:val="000000"/>
        </w:rPr>
        <w:t xml:space="preserve">Тарифные ставки </w:t>
      </w:r>
      <w:r w:rsidRPr="0011072E">
        <w:rPr>
          <w:color w:val="000000"/>
        </w:rPr>
        <w:t xml:space="preserve">– это выраженный в денежной форме абсолютный размер оплаты труда в единицу рабочего времени. </w:t>
      </w:r>
    </w:p>
    <w:p w:rsidR="00C92A93" w:rsidRPr="0011072E" w:rsidRDefault="00C92A93" w:rsidP="00C92A93">
      <w:pPr>
        <w:autoSpaceDE w:val="0"/>
        <w:autoSpaceDN w:val="0"/>
        <w:adjustRightInd w:val="0"/>
        <w:ind w:firstLine="567"/>
        <w:rPr>
          <w:color w:val="000000"/>
        </w:rPr>
      </w:pPr>
      <w:r w:rsidRPr="0011072E">
        <w:rPr>
          <w:rFonts w:eastAsia="Times-Italic"/>
          <w:b/>
          <w:iCs/>
        </w:rPr>
        <w:t>Тарифная сетка</w:t>
      </w:r>
      <w:r w:rsidRPr="0011072E">
        <w:rPr>
          <w:rFonts w:eastAsia="Times-Italic"/>
          <w:i/>
          <w:iCs/>
        </w:rPr>
        <w:t xml:space="preserve"> </w:t>
      </w:r>
      <w:r w:rsidRPr="0011072E">
        <w:rPr>
          <w:rFonts w:eastAsia="Times-Roman"/>
        </w:rPr>
        <w:t>- это шкала разрядов, каждому из которых присвоен свой тарифный коэффициент, показывающий, во сколько раз тарифная ставка любого разряда больше первого.</w:t>
      </w:r>
      <w:r w:rsidRPr="0011072E">
        <w:rPr>
          <w:color w:val="000000"/>
        </w:rPr>
        <w:t xml:space="preserve"> </w:t>
      </w:r>
    </w:p>
    <w:p w:rsidR="00C92A93" w:rsidRPr="0011072E" w:rsidRDefault="00C92A93" w:rsidP="00C92A93">
      <w:pPr>
        <w:autoSpaceDE w:val="0"/>
        <w:autoSpaceDN w:val="0"/>
        <w:adjustRightInd w:val="0"/>
        <w:ind w:firstLine="567"/>
        <w:rPr>
          <w:rFonts w:eastAsia="Times-Roman"/>
        </w:rPr>
      </w:pPr>
      <w:r w:rsidRPr="0011072E">
        <w:rPr>
          <w:rFonts w:eastAsia="Times-Italic"/>
          <w:b/>
          <w:iCs/>
        </w:rPr>
        <w:t>Тарифно-квалификационные справочники</w:t>
      </w:r>
      <w:r w:rsidRPr="0011072E">
        <w:rPr>
          <w:rFonts w:eastAsia="Times-Italic"/>
          <w:i/>
          <w:iCs/>
        </w:rPr>
        <w:t xml:space="preserve"> </w:t>
      </w:r>
      <w:r w:rsidRPr="0011072E">
        <w:rPr>
          <w:rFonts w:eastAsia="Times-Roman"/>
        </w:rPr>
        <w:t>- это нормативные документы, с помощью которых устанавливается разряд работы и рабочего.</w:t>
      </w:r>
      <w:r w:rsidRPr="0011072E">
        <w:rPr>
          <w:color w:val="000000"/>
        </w:rPr>
        <w:t xml:space="preserve"> </w:t>
      </w:r>
    </w:p>
    <w:p w:rsidR="00C92A93" w:rsidRPr="0011072E" w:rsidRDefault="00C92A93" w:rsidP="00C92A93">
      <w:pPr>
        <w:autoSpaceDE w:val="0"/>
        <w:autoSpaceDN w:val="0"/>
        <w:adjustRightInd w:val="0"/>
        <w:ind w:firstLine="567"/>
        <w:rPr>
          <w:color w:val="000000"/>
        </w:rPr>
      </w:pPr>
      <w:r w:rsidRPr="0011072E">
        <w:rPr>
          <w:rFonts w:eastAsia="Times-Italic"/>
          <w:b/>
          <w:iCs/>
        </w:rPr>
        <w:t xml:space="preserve">Минимальный размер оплаты труда </w:t>
      </w:r>
      <w:r w:rsidRPr="0011072E">
        <w:rPr>
          <w:rFonts w:eastAsia="Times-Roman"/>
          <w:b/>
        </w:rPr>
        <w:t>(МРОТ)</w:t>
      </w:r>
      <w:r w:rsidRPr="0011072E">
        <w:rPr>
          <w:rFonts w:eastAsia="Times-Roman"/>
        </w:rPr>
        <w:t xml:space="preserve"> - установленный законом уровень месячной оплаты труда, который должен быть выплачен каждому работнику, отработавшему полностью определенную на этот период норму рабочего времени и выполнившему свои трудовые обязанности (нормы труда).</w:t>
      </w:r>
      <w:r w:rsidRPr="0011072E">
        <w:rPr>
          <w:color w:val="000000"/>
        </w:rPr>
        <w:t xml:space="preserve"> </w:t>
      </w:r>
    </w:p>
    <w:p w:rsidR="00C92A93" w:rsidRPr="0011072E" w:rsidRDefault="00C92A93" w:rsidP="00C92A93">
      <w:pPr>
        <w:autoSpaceDE w:val="0"/>
        <w:autoSpaceDN w:val="0"/>
        <w:adjustRightInd w:val="0"/>
        <w:ind w:firstLine="567"/>
        <w:rPr>
          <w:b/>
          <w:bCs/>
        </w:rPr>
      </w:pPr>
      <w:r w:rsidRPr="0011072E">
        <w:rPr>
          <w:b/>
          <w:bCs/>
        </w:rPr>
        <w:tab/>
        <w:t xml:space="preserve">Сдельная оплата труда – </w:t>
      </w:r>
      <w:r w:rsidRPr="0011072E">
        <w:rPr>
          <w:bCs/>
        </w:rPr>
        <w:t>это форма оплаты труда, при которой</w:t>
      </w:r>
      <w:r w:rsidRPr="0011072E">
        <w:rPr>
          <w:b/>
          <w:bCs/>
        </w:rPr>
        <w:t xml:space="preserve"> </w:t>
      </w:r>
      <w:r w:rsidRPr="0011072E">
        <w:t xml:space="preserve">заработная плата устанавливается в зависимости от количества изготовленной продукции и квалификационных требований к работе. </w:t>
      </w:r>
    </w:p>
    <w:p w:rsidR="00C92A93" w:rsidRPr="0011072E" w:rsidRDefault="00C92A93" w:rsidP="00C92A93">
      <w:pPr>
        <w:autoSpaceDE w:val="0"/>
        <w:autoSpaceDN w:val="0"/>
        <w:adjustRightInd w:val="0"/>
        <w:ind w:firstLine="567"/>
      </w:pPr>
      <w:r w:rsidRPr="0011072E">
        <w:rPr>
          <w:b/>
          <w:bCs/>
        </w:rPr>
        <w:tab/>
        <w:t xml:space="preserve">Повременная оплата труда - </w:t>
      </w:r>
      <w:r w:rsidRPr="0011072E">
        <w:rPr>
          <w:bCs/>
        </w:rPr>
        <w:t xml:space="preserve">это форма оплаты труда, при которой </w:t>
      </w:r>
      <w:r w:rsidRPr="0011072E">
        <w:t>заработная плата зависит от количества отработанного времени и уровня квалификации.</w:t>
      </w:r>
    </w:p>
    <w:p w:rsidR="00C92A93" w:rsidRPr="0011072E" w:rsidRDefault="00C92A93" w:rsidP="00C92A93">
      <w:pPr>
        <w:autoSpaceDE w:val="0"/>
        <w:autoSpaceDN w:val="0"/>
        <w:adjustRightInd w:val="0"/>
        <w:ind w:firstLine="567"/>
      </w:pPr>
      <w:r w:rsidRPr="0011072E">
        <w:tab/>
      </w:r>
      <w:r w:rsidRPr="0011072E">
        <w:rPr>
          <w:b/>
          <w:bCs/>
        </w:rPr>
        <w:t xml:space="preserve">Прямая индивидуальная сдельная оплата труда – </w:t>
      </w:r>
      <w:r w:rsidRPr="0011072E">
        <w:rPr>
          <w:bCs/>
        </w:rPr>
        <w:t>это оплата, при которой</w:t>
      </w:r>
      <w:r w:rsidRPr="0011072E">
        <w:t xml:space="preserve"> заработок рабочего определяется количеством произведенной продукции и расценкой за ее единицу, причем расценки постоянные и не зависят от выполнения норм выработки</w:t>
      </w:r>
      <w:r w:rsidRPr="0011072E">
        <w:rPr>
          <w:bCs/>
        </w:rPr>
        <w:t xml:space="preserve"> </w:t>
      </w:r>
    </w:p>
    <w:p w:rsidR="00C92A93" w:rsidRPr="0011072E" w:rsidRDefault="00C92A93" w:rsidP="00C92A93">
      <w:pPr>
        <w:autoSpaceDE w:val="0"/>
        <w:autoSpaceDN w:val="0"/>
        <w:adjustRightInd w:val="0"/>
        <w:ind w:firstLine="567"/>
      </w:pPr>
      <w:r w:rsidRPr="0011072E">
        <w:rPr>
          <w:b/>
          <w:bCs/>
        </w:rPr>
        <w:tab/>
        <w:t xml:space="preserve">Бригадная сдельная оплата труда – </w:t>
      </w:r>
      <w:r w:rsidRPr="0011072E">
        <w:rPr>
          <w:bCs/>
        </w:rPr>
        <w:t>это оплата, при которой</w:t>
      </w:r>
      <w:r w:rsidRPr="0011072E">
        <w:t xml:space="preserve"> труд оплачивается по конечным результатам работы бригады в зависимости от количества выполненной работы и расценок за единицу работы. Затем заработная плата распределяется между членами бригады по установленному заранее принципу (например, в соответствии с квалификацией и отработанным временем).</w:t>
      </w:r>
    </w:p>
    <w:p w:rsidR="00C92A93" w:rsidRPr="0011072E" w:rsidRDefault="00C92A93" w:rsidP="00C92A93">
      <w:pPr>
        <w:autoSpaceDE w:val="0"/>
        <w:autoSpaceDN w:val="0"/>
        <w:adjustRightInd w:val="0"/>
        <w:ind w:firstLine="567"/>
      </w:pPr>
      <w:r w:rsidRPr="0011072E">
        <w:rPr>
          <w:b/>
          <w:bCs/>
        </w:rPr>
        <w:tab/>
        <w:t xml:space="preserve">Сдельно-премиальная система заработной платы - </w:t>
      </w:r>
      <w:r w:rsidRPr="0011072E">
        <w:rPr>
          <w:bCs/>
        </w:rPr>
        <w:t xml:space="preserve">это оплата, при которой </w:t>
      </w:r>
      <w:r w:rsidRPr="0011072E">
        <w:t xml:space="preserve">прямая сдельная система дополняется премированием за достижение определенных производственных показателей. </w:t>
      </w:r>
    </w:p>
    <w:p w:rsidR="00C92A93" w:rsidRPr="0011072E" w:rsidRDefault="00C92A93" w:rsidP="00C92A93">
      <w:pPr>
        <w:autoSpaceDE w:val="0"/>
        <w:autoSpaceDN w:val="0"/>
        <w:adjustRightInd w:val="0"/>
        <w:ind w:firstLine="567"/>
      </w:pPr>
      <w:r w:rsidRPr="0011072E">
        <w:tab/>
      </w:r>
      <w:r w:rsidRPr="0011072E">
        <w:rPr>
          <w:b/>
          <w:bCs/>
        </w:rPr>
        <w:t xml:space="preserve">Сдельно-прогрессивная оплата труда - </w:t>
      </w:r>
      <w:r w:rsidRPr="0011072E">
        <w:rPr>
          <w:bCs/>
        </w:rPr>
        <w:t xml:space="preserve">это оплата, при которой </w:t>
      </w:r>
      <w:r w:rsidRPr="0011072E">
        <w:t xml:space="preserve">за изготовление продукции в пределах установленной нормы выработки платят по неизменным расценкам, за продукцию, произведенную сверх нормы, платят по повышенным расценкам, прогрессивно возрастающим в зависимости от степени перевыполнения нормы. </w:t>
      </w:r>
    </w:p>
    <w:p w:rsidR="00C92A93" w:rsidRPr="0011072E" w:rsidRDefault="00C92A93" w:rsidP="00C92A93">
      <w:pPr>
        <w:autoSpaceDE w:val="0"/>
        <w:autoSpaceDN w:val="0"/>
        <w:adjustRightInd w:val="0"/>
        <w:ind w:firstLine="567"/>
        <w:rPr>
          <w:b/>
          <w:bCs/>
        </w:rPr>
      </w:pPr>
      <w:r w:rsidRPr="0011072E">
        <w:tab/>
      </w:r>
      <w:r w:rsidRPr="0011072E">
        <w:rPr>
          <w:b/>
          <w:bCs/>
        </w:rPr>
        <w:t>Косвенно-сдельная оплата</w:t>
      </w:r>
      <w:r w:rsidRPr="0011072E">
        <w:t xml:space="preserve"> </w:t>
      </w:r>
      <w:r w:rsidRPr="0011072E">
        <w:rPr>
          <w:b/>
          <w:bCs/>
        </w:rPr>
        <w:t xml:space="preserve">труда - </w:t>
      </w:r>
      <w:r w:rsidRPr="0011072E">
        <w:rPr>
          <w:bCs/>
        </w:rPr>
        <w:t>это оплата,</w:t>
      </w:r>
      <w:r w:rsidRPr="0011072E">
        <w:t xml:space="preserve"> применяемая для вспомогательных рабочих, труд которых в значительной степени влияет на выработку сдельщиков. </w:t>
      </w:r>
    </w:p>
    <w:p w:rsidR="00C92A93" w:rsidRPr="0011072E" w:rsidRDefault="00C92A93" w:rsidP="00C92A93">
      <w:pPr>
        <w:autoSpaceDE w:val="0"/>
        <w:autoSpaceDN w:val="0"/>
        <w:adjustRightInd w:val="0"/>
        <w:ind w:firstLine="567"/>
        <w:rPr>
          <w:bCs/>
        </w:rPr>
      </w:pPr>
      <w:r w:rsidRPr="0011072E">
        <w:rPr>
          <w:b/>
          <w:bCs/>
        </w:rPr>
        <w:tab/>
        <w:t xml:space="preserve">Аккордная система </w:t>
      </w:r>
      <w:r w:rsidRPr="0011072E">
        <w:rPr>
          <w:b/>
          <w:iCs/>
          <w:color w:val="000000"/>
        </w:rPr>
        <w:t>оплаты труда</w:t>
      </w:r>
      <w:r w:rsidRPr="0011072E">
        <w:rPr>
          <w:iCs/>
          <w:color w:val="000000"/>
        </w:rPr>
        <w:t xml:space="preserve"> </w:t>
      </w:r>
      <w:r w:rsidRPr="0011072E">
        <w:rPr>
          <w:b/>
          <w:bCs/>
        </w:rPr>
        <w:t xml:space="preserve">- </w:t>
      </w:r>
      <w:r w:rsidRPr="0011072E">
        <w:rPr>
          <w:bCs/>
        </w:rPr>
        <w:t>это оплата, при которой</w:t>
      </w:r>
      <w:r w:rsidRPr="0011072E">
        <w:t xml:space="preserve"> заранее устанавливается сумма заработка за весь объем работ, предусмотренных заданием.</w:t>
      </w:r>
      <w:r w:rsidRPr="0011072E">
        <w:rPr>
          <w:bCs/>
        </w:rPr>
        <w:t xml:space="preserve">  </w:t>
      </w:r>
    </w:p>
    <w:p w:rsidR="00C92A93" w:rsidRPr="0011072E" w:rsidRDefault="00C92A93" w:rsidP="00C92A93">
      <w:pPr>
        <w:shd w:val="clear" w:color="auto" w:fill="FFFFFF"/>
        <w:ind w:firstLine="567"/>
        <w:rPr>
          <w:color w:val="000000"/>
        </w:rPr>
      </w:pPr>
      <w:r w:rsidRPr="0011072E">
        <w:rPr>
          <w:b/>
          <w:iCs/>
          <w:color w:val="000000"/>
        </w:rPr>
        <w:t>Повременно-премиальная система оплаты труда</w:t>
      </w:r>
      <w:r w:rsidRPr="0011072E">
        <w:rPr>
          <w:iCs/>
          <w:color w:val="000000"/>
        </w:rPr>
        <w:t> </w:t>
      </w:r>
      <w:r w:rsidRPr="0011072E">
        <w:rPr>
          <w:color w:val="000000"/>
        </w:rPr>
        <w:t xml:space="preserve">представляет собой сочетание простой повременной оплаты труда с премированием за выполнение количественных и качественных показателей по специальным положениям о премировании работников. </w:t>
      </w:r>
    </w:p>
    <w:p w:rsidR="00C92A93" w:rsidRPr="0011072E" w:rsidRDefault="00C92A93" w:rsidP="00C92A93">
      <w:pPr>
        <w:autoSpaceDE w:val="0"/>
        <w:autoSpaceDN w:val="0"/>
        <w:adjustRightInd w:val="0"/>
        <w:ind w:firstLine="567"/>
        <w:rPr>
          <w:rFonts w:eastAsia="Times-Roman"/>
        </w:rPr>
      </w:pPr>
      <w:r w:rsidRPr="0011072E">
        <w:rPr>
          <w:rFonts w:eastAsia="Times-Bold"/>
          <w:b/>
          <w:bCs/>
        </w:rPr>
        <w:t xml:space="preserve">Контрактная система оплаты труда </w:t>
      </w:r>
      <w:r w:rsidRPr="0011072E">
        <w:rPr>
          <w:rFonts w:eastAsia="Times-Roman"/>
        </w:rPr>
        <w:t>- заключение трудового договора между работодателем и исполнителем, в котором оговариваются условия труда, права и обязанности сторон, режим работы и уровень оплаты труда, срок действия договора.</w:t>
      </w:r>
      <w:r w:rsidRPr="0011072E">
        <w:rPr>
          <w:color w:val="000000"/>
        </w:rPr>
        <w:t xml:space="preserve"> </w:t>
      </w:r>
    </w:p>
    <w:p w:rsidR="00C92A93" w:rsidRPr="0011072E" w:rsidRDefault="00C92A93" w:rsidP="00C92A93">
      <w:pPr>
        <w:autoSpaceDE w:val="0"/>
        <w:autoSpaceDN w:val="0"/>
        <w:adjustRightInd w:val="0"/>
        <w:ind w:firstLine="567"/>
        <w:rPr>
          <w:rFonts w:eastAsia="Times-Roman"/>
        </w:rPr>
      </w:pPr>
      <w:r w:rsidRPr="0011072E">
        <w:rPr>
          <w:rFonts w:eastAsia="Times-Bold"/>
          <w:b/>
          <w:bCs/>
        </w:rPr>
        <w:lastRenderedPageBreak/>
        <w:t xml:space="preserve">Коллективный договор </w:t>
      </w:r>
      <w:r w:rsidRPr="0011072E">
        <w:rPr>
          <w:rFonts w:eastAsia="Times-Roman"/>
        </w:rPr>
        <w:t>- правовой акт, регулирующий трудовые, социально-экономические и профессиональные отношения между работодателем и работником на предприятии.</w:t>
      </w:r>
      <w:r w:rsidRPr="0011072E">
        <w:rPr>
          <w:color w:val="000000"/>
        </w:rPr>
        <w:t xml:space="preserve"> </w:t>
      </w:r>
    </w:p>
    <w:p w:rsidR="00C92A93" w:rsidRPr="008B514B" w:rsidRDefault="00C92A93" w:rsidP="00C92A93"/>
    <w:tbl>
      <w:tblPr>
        <w:tblW w:w="0" w:type="auto"/>
        <w:tblLook w:val="04A0" w:firstRow="1" w:lastRow="0" w:firstColumn="1" w:lastColumn="0" w:noHBand="0" w:noVBand="1"/>
      </w:tblPr>
      <w:tblGrid>
        <w:gridCol w:w="1446"/>
        <w:gridCol w:w="7914"/>
      </w:tblGrid>
      <w:tr w:rsidR="00C92A93" w:rsidRPr="008B514B" w:rsidTr="00B619F9">
        <w:tc>
          <w:tcPr>
            <w:tcW w:w="1446" w:type="dxa"/>
            <w:hideMark/>
          </w:tcPr>
          <w:p w:rsidR="00C92A93" w:rsidRPr="008B514B" w:rsidRDefault="00C92A93" w:rsidP="00B619F9">
            <w:pPr>
              <w:rPr>
                <w:i/>
              </w:rPr>
            </w:pPr>
            <w:r w:rsidRPr="005A7158">
              <w:rPr>
                <w:i/>
                <w:noProof/>
                <w:color w:val="110EA7"/>
                <w:lang w:val="en-US" w:eastAsia="en-US"/>
              </w:rPr>
              <w:drawing>
                <wp:inline distT="0" distB="0" distL="0" distR="0">
                  <wp:extent cx="781050" cy="685800"/>
                  <wp:effectExtent l="0" t="0" r="0" b="0"/>
                  <wp:docPr id="14" name="Рисунок 14" descr="Описание: Картинка 2588 из 167001">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descr="Описание: Картинка 2588 из 167001">
                            <a:hlinkClick r:id="rId7" tgtFrame="_blank"/>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685800"/>
                          </a:xfrm>
                          <a:prstGeom prst="rect">
                            <a:avLst/>
                          </a:prstGeom>
                          <a:noFill/>
                          <a:ln>
                            <a:noFill/>
                          </a:ln>
                        </pic:spPr>
                      </pic:pic>
                    </a:graphicData>
                  </a:graphic>
                </wp:inline>
              </w:drawing>
            </w:r>
          </w:p>
        </w:tc>
        <w:tc>
          <w:tcPr>
            <w:tcW w:w="8692" w:type="dxa"/>
            <w:hideMark/>
          </w:tcPr>
          <w:p w:rsidR="00C92A93" w:rsidRPr="005A7158" w:rsidRDefault="00C92A93" w:rsidP="00B619F9">
            <w:pPr>
              <w:pStyle w:val="3"/>
              <w:spacing w:before="0"/>
              <w:rPr>
                <w:i/>
                <w:lang w:eastAsia="en-US"/>
              </w:rPr>
            </w:pPr>
            <w:bookmarkStart w:id="3" w:name="_Toc403293411"/>
            <w:r w:rsidRPr="005A7158">
              <w:rPr>
                <w:i/>
                <w:lang w:eastAsia="en-US"/>
              </w:rPr>
              <w:t>Примеры решения задач по теме 10</w:t>
            </w:r>
            <w:bookmarkEnd w:id="3"/>
          </w:p>
        </w:tc>
      </w:tr>
    </w:tbl>
    <w:p w:rsidR="00C92A93" w:rsidRPr="008B514B" w:rsidRDefault="00C92A93" w:rsidP="00C92A93">
      <w:pPr>
        <w:rPr>
          <w:b/>
        </w:rPr>
      </w:pPr>
    </w:p>
    <w:p w:rsidR="00C92A93" w:rsidRPr="008B514B" w:rsidRDefault="00C92A93" w:rsidP="00C92A93">
      <w:pPr>
        <w:ind w:right="246" w:firstLine="567"/>
        <w:outlineLvl w:val="2"/>
        <w:rPr>
          <w:b/>
        </w:rPr>
      </w:pPr>
      <w:r w:rsidRPr="008B514B">
        <w:rPr>
          <w:b/>
        </w:rPr>
        <w:t xml:space="preserve">Задача 10.1. </w:t>
      </w:r>
      <w:r w:rsidRPr="008B514B">
        <w:rPr>
          <w:b/>
          <w:iCs/>
        </w:rPr>
        <w:t>Среднесписочная численность работников предприятия за год составила 1 000 чел. По трудовому договору в этом году на предприятие зачислено 200 чел. Рассчитать коэффициент оборота по приему.</w:t>
      </w:r>
    </w:p>
    <w:p w:rsidR="00C92A93" w:rsidRPr="008B514B" w:rsidRDefault="00C92A93" w:rsidP="00C92A93">
      <w:pPr>
        <w:ind w:left="75" w:right="75" w:firstLine="300"/>
        <w:rPr>
          <w:bCs/>
          <w:i/>
          <w:u w:val="single"/>
        </w:rPr>
      </w:pPr>
      <w:r w:rsidRPr="008B514B">
        <w:rPr>
          <w:bCs/>
          <w:i/>
          <w:u w:val="single"/>
        </w:rPr>
        <w:t xml:space="preserve">Решение: </w:t>
      </w:r>
    </w:p>
    <w:p w:rsidR="00C92A93" w:rsidRPr="008B514B" w:rsidRDefault="00C92A93" w:rsidP="00C92A93">
      <w:pPr>
        <w:ind w:left="75" w:right="75" w:firstLine="300"/>
        <w:rPr>
          <w:color w:val="000000"/>
        </w:rPr>
      </w:pPr>
      <w:r w:rsidRPr="008B514B">
        <w:rPr>
          <w:color w:val="000000"/>
        </w:rPr>
        <w:t>Коэффициент оборота по приему рассчитывается как отношение количества работников, принятых на работу за данный период </w:t>
      </w:r>
      <w:proofErr w:type="spellStart"/>
      <w:proofErr w:type="gramStart"/>
      <w:r w:rsidRPr="008B514B">
        <w:rPr>
          <w:i/>
          <w:iCs/>
          <w:color w:val="000000"/>
        </w:rPr>
        <w:t>Ч</w:t>
      </w:r>
      <w:r w:rsidRPr="008B514B">
        <w:rPr>
          <w:i/>
          <w:iCs/>
          <w:color w:val="000000"/>
          <w:vertAlign w:val="subscript"/>
        </w:rPr>
        <w:t>п</w:t>
      </w:r>
      <w:proofErr w:type="spellEnd"/>
      <w:r w:rsidRPr="008B514B">
        <w:rPr>
          <w:i/>
          <w:iCs/>
          <w:color w:val="000000"/>
        </w:rPr>
        <w:t> </w:t>
      </w:r>
      <w:r w:rsidRPr="008B514B">
        <w:rPr>
          <w:color w:val="000000"/>
        </w:rPr>
        <w:t>,</w:t>
      </w:r>
      <w:proofErr w:type="gramEnd"/>
      <w:r w:rsidRPr="008B514B">
        <w:rPr>
          <w:color w:val="000000"/>
        </w:rPr>
        <w:t xml:space="preserve"> к среднесписочной численности работников </w:t>
      </w:r>
      <w:r w:rsidRPr="005A7158">
        <w:rPr>
          <w:noProof/>
          <w:color w:val="000000"/>
          <w:lang w:val="en-US" w:eastAsia="en-US"/>
        </w:rPr>
        <w:drawing>
          <wp:inline distT="0" distB="0" distL="0" distR="0">
            <wp:extent cx="104775" cy="142875"/>
            <wp:effectExtent l="0" t="0" r="9525" b="9525"/>
            <wp:docPr id="13" name="Рисунок 13" descr="Описание: Описание: Описание: http://eos.ibi.spb.ru/umk/2_4/15/pict/15_P3_R2_T4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descr="Описание: Описание: Описание: http://eos.ibi.spb.ru/umk/2_4/15/pict/15_P3_R2_T4_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Pr="008B514B">
        <w:rPr>
          <w:color w:val="000000"/>
        </w:rPr>
        <w:t> за тот же период:</w:t>
      </w:r>
    </w:p>
    <w:tbl>
      <w:tblPr>
        <w:tblW w:w="4850" w:type="pct"/>
        <w:jc w:val="center"/>
        <w:tblCellSpacing w:w="0" w:type="dxa"/>
        <w:tblCellMar>
          <w:left w:w="0" w:type="dxa"/>
          <w:right w:w="0" w:type="dxa"/>
        </w:tblCellMar>
        <w:tblLook w:val="04A0" w:firstRow="1" w:lastRow="0" w:firstColumn="1" w:lastColumn="0" w:noHBand="0" w:noVBand="1"/>
      </w:tblPr>
      <w:tblGrid>
        <w:gridCol w:w="9061"/>
        <w:gridCol w:w="18"/>
      </w:tblGrid>
      <w:tr w:rsidR="00C92A93" w:rsidRPr="008B514B" w:rsidTr="00B619F9">
        <w:trPr>
          <w:tblCellSpacing w:w="0" w:type="dxa"/>
          <w:jc w:val="center"/>
        </w:trPr>
        <w:tc>
          <w:tcPr>
            <w:tcW w:w="0" w:type="auto"/>
            <w:vAlign w:val="center"/>
            <w:hideMark/>
          </w:tcPr>
          <w:p w:rsidR="00C92A93" w:rsidRPr="008B514B" w:rsidRDefault="00C92A93" w:rsidP="00B619F9">
            <w:pPr>
              <w:ind w:left="45" w:right="45"/>
              <w:jc w:val="center"/>
              <w:rPr>
                <w:color w:val="000000"/>
              </w:rPr>
            </w:pPr>
            <w:r w:rsidRPr="005A7158">
              <w:rPr>
                <w:noProof/>
                <w:color w:val="000000"/>
                <w:lang w:val="en-US" w:eastAsia="en-US"/>
              </w:rPr>
              <w:drawing>
                <wp:inline distT="0" distB="0" distL="0" distR="0">
                  <wp:extent cx="1828800" cy="504825"/>
                  <wp:effectExtent l="0" t="0" r="0" b="9525"/>
                  <wp:docPr id="12" name="Рисунок 12" descr="Описание: Описание: Описание: http://eos.ibi.spb.ru/umk/2_4/15/pict/15_P3_R2_T4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descr="Описание: Описание: Описание: http://eos.ibi.spb.ru/umk/2_4/15/pict/15_P3_R2_T4_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504825"/>
                          </a:xfrm>
                          <a:prstGeom prst="rect">
                            <a:avLst/>
                          </a:prstGeom>
                          <a:noFill/>
                          <a:ln>
                            <a:noFill/>
                          </a:ln>
                        </pic:spPr>
                      </pic:pic>
                    </a:graphicData>
                  </a:graphic>
                </wp:inline>
              </w:drawing>
            </w:r>
          </w:p>
        </w:tc>
        <w:tc>
          <w:tcPr>
            <w:tcW w:w="0" w:type="auto"/>
            <w:vAlign w:val="center"/>
          </w:tcPr>
          <w:p w:rsidR="00C92A93" w:rsidRPr="008B514B" w:rsidRDefault="00C92A93" w:rsidP="00B619F9">
            <w:pPr>
              <w:ind w:left="45" w:right="45"/>
              <w:jc w:val="right"/>
              <w:rPr>
                <w:color w:val="000000"/>
              </w:rPr>
            </w:pPr>
          </w:p>
        </w:tc>
      </w:tr>
    </w:tbl>
    <w:p w:rsidR="00C92A93" w:rsidRPr="008B514B" w:rsidRDefault="00C92A93" w:rsidP="00C92A93">
      <w:pPr>
        <w:ind w:left="75" w:right="75" w:firstLine="300"/>
        <w:rPr>
          <w:iCs/>
          <w:color w:val="000000"/>
        </w:rPr>
      </w:pPr>
      <w:r w:rsidRPr="008B514B">
        <w:rPr>
          <w:bCs/>
          <w:iCs/>
        </w:rPr>
        <w:t>К</w:t>
      </w:r>
      <w:r w:rsidRPr="008B514B">
        <w:rPr>
          <w:iCs/>
        </w:rPr>
        <w:t>о</w:t>
      </w:r>
      <w:r w:rsidRPr="008B514B">
        <w:rPr>
          <w:iCs/>
          <w:color w:val="000000"/>
        </w:rPr>
        <w:t>эффициент оборота по приему 0,2.</w:t>
      </w:r>
    </w:p>
    <w:p w:rsidR="00C92A93" w:rsidRPr="008B514B" w:rsidRDefault="00C92A93" w:rsidP="00C92A93">
      <w:pPr>
        <w:ind w:left="75" w:right="75" w:firstLine="300"/>
        <w:rPr>
          <w:color w:val="000000"/>
        </w:rPr>
      </w:pPr>
    </w:p>
    <w:p w:rsidR="00C92A93" w:rsidRPr="008B514B" w:rsidRDefault="00C92A93" w:rsidP="00C92A93">
      <w:pPr>
        <w:ind w:right="246" w:firstLine="567"/>
        <w:outlineLvl w:val="2"/>
        <w:rPr>
          <w:b/>
        </w:rPr>
      </w:pPr>
      <w:r w:rsidRPr="008B514B">
        <w:rPr>
          <w:b/>
          <w:bCs/>
          <w:iCs/>
        </w:rPr>
        <w:t xml:space="preserve">Задача 10.2. </w:t>
      </w:r>
      <w:r w:rsidRPr="008B514B">
        <w:rPr>
          <w:b/>
          <w:iCs/>
        </w:rPr>
        <w:t>Среднесписочная численность работников предприятия за год составила 1 000 чел. В течение года уволилось по собственному желанию 75 чел., поступило в учебные заведения 15 чел., ушло на пенсию 25 чел. Рассчитать коэффициент оборота по выбытию.</w:t>
      </w:r>
    </w:p>
    <w:p w:rsidR="00C92A93" w:rsidRPr="008B514B" w:rsidRDefault="00C92A93" w:rsidP="00C92A93">
      <w:pPr>
        <w:ind w:left="75" w:right="75" w:firstLine="300"/>
        <w:rPr>
          <w:bCs/>
          <w:i/>
          <w:u w:val="single"/>
        </w:rPr>
      </w:pPr>
      <w:r w:rsidRPr="008B514B">
        <w:rPr>
          <w:bCs/>
          <w:i/>
          <w:u w:val="single"/>
        </w:rPr>
        <w:t xml:space="preserve">Решение: </w:t>
      </w:r>
    </w:p>
    <w:p w:rsidR="00C92A93" w:rsidRPr="008B514B" w:rsidRDefault="00C92A93" w:rsidP="00C92A93">
      <w:pPr>
        <w:ind w:left="75" w:right="75" w:firstLine="300"/>
        <w:rPr>
          <w:color w:val="000000"/>
        </w:rPr>
      </w:pPr>
      <w:r w:rsidRPr="008B514B">
        <w:rPr>
          <w:color w:val="000000"/>
        </w:rPr>
        <w:t>Коэффициент оборота по выбытию рассчитывается как отношение количества выбывших работников за данный период </w:t>
      </w:r>
      <w:proofErr w:type="spellStart"/>
      <w:r w:rsidRPr="008B514B">
        <w:rPr>
          <w:i/>
          <w:iCs/>
          <w:color w:val="000000"/>
        </w:rPr>
        <w:t>Ч</w:t>
      </w:r>
      <w:r w:rsidRPr="008B514B">
        <w:rPr>
          <w:i/>
          <w:iCs/>
          <w:color w:val="000000"/>
          <w:vertAlign w:val="subscript"/>
        </w:rPr>
        <w:t>выб</w:t>
      </w:r>
      <w:proofErr w:type="spellEnd"/>
      <w:r w:rsidRPr="008B514B">
        <w:rPr>
          <w:color w:val="000000"/>
        </w:rPr>
        <w:t>, к среднесписочной численности работников </w:t>
      </w:r>
      <w:r w:rsidRPr="005A7158">
        <w:rPr>
          <w:noProof/>
          <w:color w:val="000000"/>
          <w:lang w:val="en-US" w:eastAsia="en-US"/>
        </w:rPr>
        <w:drawing>
          <wp:inline distT="0" distB="0" distL="0" distR="0">
            <wp:extent cx="104775" cy="142875"/>
            <wp:effectExtent l="0" t="0" r="9525" b="9525"/>
            <wp:docPr id="11" name="Рисунок 11" descr="Описание: Описание: Описание: http://eos.ibi.spb.ru/umk/2_4/15/pict/15_P3_R2_T4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Описание: Описание: Описание: http://eos.ibi.spb.ru/umk/2_4/15/pict/15_P3_R2_T4_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Pr="008B514B">
        <w:rPr>
          <w:color w:val="000000"/>
        </w:rPr>
        <w:t> за тот же период:</w:t>
      </w:r>
    </w:p>
    <w:tbl>
      <w:tblPr>
        <w:tblW w:w="4850" w:type="pct"/>
        <w:jc w:val="center"/>
        <w:tblCellSpacing w:w="0" w:type="dxa"/>
        <w:tblCellMar>
          <w:left w:w="0" w:type="dxa"/>
          <w:right w:w="0" w:type="dxa"/>
        </w:tblCellMar>
        <w:tblLook w:val="04A0" w:firstRow="1" w:lastRow="0" w:firstColumn="1" w:lastColumn="0" w:noHBand="0" w:noVBand="1"/>
      </w:tblPr>
      <w:tblGrid>
        <w:gridCol w:w="9064"/>
        <w:gridCol w:w="15"/>
      </w:tblGrid>
      <w:tr w:rsidR="00C92A93" w:rsidRPr="008B514B" w:rsidTr="00B619F9">
        <w:trPr>
          <w:tblCellSpacing w:w="0" w:type="dxa"/>
          <w:jc w:val="center"/>
        </w:trPr>
        <w:tc>
          <w:tcPr>
            <w:tcW w:w="0" w:type="auto"/>
            <w:vAlign w:val="center"/>
            <w:hideMark/>
          </w:tcPr>
          <w:p w:rsidR="00C92A93" w:rsidRPr="008B514B" w:rsidRDefault="00C92A93" w:rsidP="00B619F9">
            <w:pPr>
              <w:ind w:left="45" w:right="45"/>
              <w:jc w:val="center"/>
              <w:rPr>
                <w:color w:val="000000"/>
              </w:rPr>
            </w:pPr>
            <w:r w:rsidRPr="005A7158">
              <w:rPr>
                <w:noProof/>
                <w:color w:val="000000"/>
                <w:lang w:val="en-US" w:eastAsia="en-US"/>
              </w:rPr>
              <w:drawing>
                <wp:inline distT="0" distB="0" distL="0" distR="0">
                  <wp:extent cx="2171700" cy="495300"/>
                  <wp:effectExtent l="0" t="0" r="0" b="0"/>
                  <wp:docPr id="10" name="Рисунок 10" descr="Описание: Описание: Описание: http://eos.ibi.spb.ru/umk/2_4/15/pict/15_P3_R2_T4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descr="Описание: Описание: Описание: http://eos.ibi.spb.ru/umk/2_4/15/pict/15_P3_R2_T4_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495300"/>
                          </a:xfrm>
                          <a:prstGeom prst="rect">
                            <a:avLst/>
                          </a:prstGeom>
                          <a:noFill/>
                          <a:ln>
                            <a:noFill/>
                          </a:ln>
                        </pic:spPr>
                      </pic:pic>
                    </a:graphicData>
                  </a:graphic>
                </wp:inline>
              </w:drawing>
            </w:r>
          </w:p>
        </w:tc>
        <w:tc>
          <w:tcPr>
            <w:tcW w:w="0" w:type="auto"/>
            <w:vAlign w:val="center"/>
          </w:tcPr>
          <w:p w:rsidR="00C92A93" w:rsidRPr="008B514B" w:rsidRDefault="00C92A93" w:rsidP="00B619F9">
            <w:pPr>
              <w:ind w:left="45" w:right="45"/>
              <w:jc w:val="right"/>
              <w:rPr>
                <w:color w:val="000000"/>
              </w:rPr>
            </w:pPr>
          </w:p>
        </w:tc>
      </w:tr>
    </w:tbl>
    <w:p w:rsidR="00C92A93" w:rsidRPr="008B514B" w:rsidRDefault="00C92A93" w:rsidP="00C92A93">
      <w:pPr>
        <w:ind w:left="75" w:right="75" w:firstLine="300"/>
        <w:rPr>
          <w:iCs/>
        </w:rPr>
      </w:pPr>
      <w:r w:rsidRPr="008B514B">
        <w:rPr>
          <w:bCs/>
          <w:iCs/>
        </w:rPr>
        <w:t>К</w:t>
      </w:r>
      <w:r w:rsidRPr="008B514B">
        <w:rPr>
          <w:iCs/>
        </w:rPr>
        <w:t>оэффициент оборота по выбытию 0,115.</w:t>
      </w:r>
    </w:p>
    <w:p w:rsidR="00C92A93" w:rsidRPr="008B514B" w:rsidRDefault="00C92A93" w:rsidP="00C92A93">
      <w:pPr>
        <w:ind w:left="75" w:right="75" w:firstLine="300"/>
      </w:pPr>
    </w:p>
    <w:p w:rsidR="00C92A93" w:rsidRPr="008B514B" w:rsidRDefault="00C92A93" w:rsidP="00C92A93">
      <w:pPr>
        <w:ind w:right="246" w:firstLine="567"/>
        <w:outlineLvl w:val="2"/>
        <w:rPr>
          <w:b/>
        </w:rPr>
      </w:pPr>
      <w:r w:rsidRPr="008B514B">
        <w:rPr>
          <w:b/>
          <w:bCs/>
          <w:iCs/>
        </w:rPr>
        <w:t xml:space="preserve">Задача 10.3. </w:t>
      </w:r>
      <w:r w:rsidRPr="008B514B">
        <w:rPr>
          <w:b/>
          <w:iCs/>
        </w:rPr>
        <w:t>На предприятие по трудовому договору в этом году зачислено 200 чел. В течение года уволилось по собственному желанию 75 чел., поступило в учебные заведения 15 чел., ушло на пенсию 25 чел. Рассчитать коэффициент восполнения численности работников.</w:t>
      </w:r>
    </w:p>
    <w:p w:rsidR="00C92A93" w:rsidRPr="008B514B" w:rsidRDefault="00C92A93" w:rsidP="00C92A93">
      <w:pPr>
        <w:ind w:left="75" w:right="75" w:firstLine="300"/>
        <w:rPr>
          <w:bCs/>
          <w:i/>
          <w:u w:val="single"/>
        </w:rPr>
      </w:pPr>
      <w:r w:rsidRPr="008B514B">
        <w:rPr>
          <w:bCs/>
          <w:i/>
          <w:u w:val="single"/>
        </w:rPr>
        <w:t xml:space="preserve">Решение: </w:t>
      </w:r>
    </w:p>
    <w:p w:rsidR="00C92A93" w:rsidRPr="008B514B" w:rsidRDefault="00C92A93" w:rsidP="00C92A93">
      <w:pPr>
        <w:ind w:left="75" w:right="75" w:firstLine="300"/>
        <w:rPr>
          <w:color w:val="000000"/>
        </w:rPr>
      </w:pPr>
      <w:r w:rsidRPr="008B514B">
        <w:rPr>
          <w:color w:val="000000"/>
        </w:rPr>
        <w:t>Коэффициент восполнения численности работников рассчитывается как отношение количества работников, принятых на работу за данный период </w:t>
      </w:r>
      <w:proofErr w:type="spellStart"/>
      <w:r w:rsidRPr="008B514B">
        <w:rPr>
          <w:i/>
          <w:iCs/>
          <w:color w:val="000000"/>
        </w:rPr>
        <w:t>Ч</w:t>
      </w:r>
      <w:r w:rsidRPr="008B514B">
        <w:rPr>
          <w:i/>
          <w:iCs/>
          <w:color w:val="000000"/>
          <w:vertAlign w:val="subscript"/>
        </w:rPr>
        <w:t>п</w:t>
      </w:r>
      <w:proofErr w:type="spellEnd"/>
      <w:r w:rsidRPr="008B514B">
        <w:rPr>
          <w:i/>
          <w:iCs/>
          <w:color w:val="000000"/>
        </w:rPr>
        <w:t> </w:t>
      </w:r>
      <w:r w:rsidRPr="008B514B">
        <w:rPr>
          <w:color w:val="000000"/>
        </w:rPr>
        <w:t xml:space="preserve">к количеству выбывших работников за тот же период </w:t>
      </w:r>
      <w:proofErr w:type="spellStart"/>
      <w:r w:rsidRPr="008B514B">
        <w:rPr>
          <w:i/>
          <w:iCs/>
          <w:color w:val="000000"/>
        </w:rPr>
        <w:t>Ч</w:t>
      </w:r>
      <w:r w:rsidRPr="008B514B">
        <w:rPr>
          <w:i/>
          <w:iCs/>
          <w:color w:val="000000"/>
          <w:vertAlign w:val="subscript"/>
        </w:rPr>
        <w:t>выб</w:t>
      </w:r>
      <w:proofErr w:type="spellEnd"/>
      <w:r w:rsidRPr="008B514B">
        <w:rPr>
          <w:color w:val="000000"/>
        </w:rPr>
        <w:t>:</w:t>
      </w:r>
    </w:p>
    <w:tbl>
      <w:tblPr>
        <w:tblW w:w="4850" w:type="pct"/>
        <w:jc w:val="center"/>
        <w:tblCellSpacing w:w="0" w:type="dxa"/>
        <w:tblCellMar>
          <w:left w:w="0" w:type="dxa"/>
          <w:right w:w="0" w:type="dxa"/>
        </w:tblCellMar>
        <w:tblLook w:val="04A0" w:firstRow="1" w:lastRow="0" w:firstColumn="1" w:lastColumn="0" w:noHBand="0" w:noVBand="1"/>
      </w:tblPr>
      <w:tblGrid>
        <w:gridCol w:w="9063"/>
        <w:gridCol w:w="16"/>
      </w:tblGrid>
      <w:tr w:rsidR="00C92A93" w:rsidRPr="008B514B" w:rsidTr="00B619F9">
        <w:trPr>
          <w:tblCellSpacing w:w="0" w:type="dxa"/>
          <w:jc w:val="center"/>
        </w:trPr>
        <w:tc>
          <w:tcPr>
            <w:tcW w:w="0" w:type="auto"/>
            <w:vAlign w:val="center"/>
            <w:hideMark/>
          </w:tcPr>
          <w:p w:rsidR="00C92A93" w:rsidRPr="008B514B" w:rsidRDefault="00C92A93" w:rsidP="00B619F9">
            <w:pPr>
              <w:ind w:left="45" w:right="45"/>
              <w:jc w:val="center"/>
              <w:rPr>
                <w:color w:val="000000"/>
              </w:rPr>
            </w:pPr>
            <w:r w:rsidRPr="005A7158">
              <w:rPr>
                <w:noProof/>
                <w:color w:val="000000"/>
                <w:lang w:val="en-US" w:eastAsia="en-US"/>
              </w:rPr>
              <w:drawing>
                <wp:inline distT="0" distB="0" distL="0" distR="0">
                  <wp:extent cx="2057400" cy="571500"/>
                  <wp:effectExtent l="0" t="0" r="0" b="0"/>
                  <wp:docPr id="9" name="Рисунок 9" descr="Описание: Описание: Описание: http://eos.ibi.spb.ru/umk/2_4/15/pict/15_P3_R2_T4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Описание: Описание: Описание: http://eos.ibi.spb.ru/umk/2_4/15/pict/15_P3_R2_T4_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571500"/>
                          </a:xfrm>
                          <a:prstGeom prst="rect">
                            <a:avLst/>
                          </a:prstGeom>
                          <a:noFill/>
                          <a:ln>
                            <a:noFill/>
                          </a:ln>
                        </pic:spPr>
                      </pic:pic>
                    </a:graphicData>
                  </a:graphic>
                </wp:inline>
              </w:drawing>
            </w:r>
          </w:p>
        </w:tc>
        <w:tc>
          <w:tcPr>
            <w:tcW w:w="0" w:type="auto"/>
            <w:vAlign w:val="center"/>
          </w:tcPr>
          <w:p w:rsidR="00C92A93" w:rsidRPr="008B514B" w:rsidRDefault="00C92A93" w:rsidP="00B619F9">
            <w:pPr>
              <w:ind w:left="45" w:right="45"/>
              <w:jc w:val="right"/>
              <w:rPr>
                <w:color w:val="000000"/>
              </w:rPr>
            </w:pPr>
          </w:p>
        </w:tc>
      </w:tr>
    </w:tbl>
    <w:p w:rsidR="00C92A93" w:rsidRPr="008B514B" w:rsidRDefault="00C92A93" w:rsidP="00C92A93">
      <w:pPr>
        <w:ind w:left="75" w:right="75" w:firstLine="300"/>
        <w:rPr>
          <w:iCs/>
        </w:rPr>
      </w:pPr>
      <w:r w:rsidRPr="008B514B">
        <w:rPr>
          <w:bCs/>
          <w:iCs/>
        </w:rPr>
        <w:t>К</w:t>
      </w:r>
      <w:r w:rsidRPr="008B514B">
        <w:rPr>
          <w:iCs/>
        </w:rPr>
        <w:t>оэффициент восполнения численности работников 1,74.</w:t>
      </w:r>
    </w:p>
    <w:p w:rsidR="00C92A93" w:rsidRPr="008B514B" w:rsidRDefault="00C92A93" w:rsidP="00C92A93">
      <w:pPr>
        <w:ind w:left="75" w:right="75" w:firstLine="300"/>
      </w:pPr>
    </w:p>
    <w:p w:rsidR="00C92A93" w:rsidRPr="008B514B" w:rsidRDefault="00C92A93" w:rsidP="00C92A93">
      <w:pPr>
        <w:ind w:right="246" w:firstLine="567"/>
        <w:outlineLvl w:val="2"/>
        <w:rPr>
          <w:b/>
        </w:rPr>
      </w:pPr>
      <w:r w:rsidRPr="008B514B">
        <w:rPr>
          <w:b/>
          <w:bCs/>
          <w:iCs/>
        </w:rPr>
        <w:t xml:space="preserve">Задача 10.4. </w:t>
      </w:r>
      <w:r w:rsidRPr="008B514B">
        <w:rPr>
          <w:b/>
          <w:iCs/>
        </w:rPr>
        <w:t>Среднесписочная численность работников предприятия за год составила 1 000 чел. В течение года уволилось по собственному желанию 75 чел., поступило в учебные заведения 15 чел., ушло на пенсию 25 чел. По трудовому договору в этом году на предприятие зачислено 200 чел. Рассчитать коэффициент стабильности кадров.</w:t>
      </w:r>
    </w:p>
    <w:p w:rsidR="00C92A93" w:rsidRPr="008B514B" w:rsidRDefault="00C92A93" w:rsidP="00C92A93">
      <w:pPr>
        <w:ind w:left="75" w:right="75" w:firstLine="300"/>
        <w:rPr>
          <w:bCs/>
          <w:i/>
          <w:u w:val="single"/>
        </w:rPr>
      </w:pPr>
      <w:r w:rsidRPr="008B514B">
        <w:rPr>
          <w:bCs/>
          <w:i/>
          <w:u w:val="single"/>
        </w:rPr>
        <w:t xml:space="preserve">Решение: </w:t>
      </w:r>
    </w:p>
    <w:p w:rsidR="00C92A93" w:rsidRPr="008B514B" w:rsidRDefault="00C92A93" w:rsidP="00C92A93">
      <w:pPr>
        <w:ind w:left="75" w:right="75" w:firstLine="300"/>
        <w:rPr>
          <w:color w:val="000000"/>
        </w:rPr>
      </w:pPr>
      <w:r w:rsidRPr="008B514B">
        <w:rPr>
          <w:color w:val="000000"/>
        </w:rPr>
        <w:t>Коэффициент стабильности кадров рассчитывается как отношение количества работников списочного состава в данный период </w:t>
      </w:r>
      <w:proofErr w:type="spellStart"/>
      <w:r w:rsidRPr="008B514B">
        <w:rPr>
          <w:i/>
          <w:iCs/>
          <w:color w:val="000000"/>
        </w:rPr>
        <w:t>Ч</w:t>
      </w:r>
      <w:r w:rsidRPr="008B514B">
        <w:rPr>
          <w:i/>
          <w:iCs/>
          <w:color w:val="000000"/>
          <w:vertAlign w:val="subscript"/>
        </w:rPr>
        <w:t>сп</w:t>
      </w:r>
      <w:proofErr w:type="spellEnd"/>
      <w:r w:rsidRPr="008B514B">
        <w:rPr>
          <w:i/>
          <w:iCs/>
          <w:color w:val="000000"/>
        </w:rPr>
        <w:t> </w:t>
      </w:r>
      <w:r w:rsidRPr="008B514B">
        <w:rPr>
          <w:color w:val="000000"/>
        </w:rPr>
        <w:t>к среднесписочной численности работников </w:t>
      </w:r>
      <w:r w:rsidRPr="005A7158">
        <w:rPr>
          <w:noProof/>
          <w:color w:val="000000"/>
          <w:lang w:val="en-US" w:eastAsia="en-US"/>
        </w:rPr>
        <w:drawing>
          <wp:inline distT="0" distB="0" distL="0" distR="0">
            <wp:extent cx="104775" cy="142875"/>
            <wp:effectExtent l="0" t="0" r="9525" b="9525"/>
            <wp:docPr id="8" name="Рисунок 8" descr="Описание: Описание: Описание: http://eos.ibi.spb.ru/umk/2_4/15/pict/15_P3_R2_T4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descr="Описание: Описание: Описание: http://eos.ibi.spb.ru/umk/2_4/15/pict/15_P3_R2_T4_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Pr="008B514B">
        <w:rPr>
          <w:color w:val="000000"/>
        </w:rPr>
        <w:t>.</w:t>
      </w:r>
    </w:p>
    <w:p w:rsidR="00C92A93" w:rsidRPr="008B514B" w:rsidRDefault="00C92A93" w:rsidP="00C92A93">
      <w:pPr>
        <w:ind w:left="75" w:right="75" w:firstLine="300"/>
        <w:rPr>
          <w:color w:val="000000"/>
        </w:rPr>
      </w:pPr>
      <w:r w:rsidRPr="008B514B">
        <w:rPr>
          <w:color w:val="000000"/>
        </w:rPr>
        <w:t>Количество работников списочного состава в данный период определяется следующим образом:</w:t>
      </w:r>
    </w:p>
    <w:tbl>
      <w:tblPr>
        <w:tblW w:w="4850" w:type="pct"/>
        <w:jc w:val="center"/>
        <w:tblCellSpacing w:w="0" w:type="dxa"/>
        <w:tblCellMar>
          <w:left w:w="0" w:type="dxa"/>
          <w:right w:w="0" w:type="dxa"/>
        </w:tblCellMar>
        <w:tblLook w:val="04A0" w:firstRow="1" w:lastRow="0" w:firstColumn="1" w:lastColumn="0" w:noHBand="0" w:noVBand="1"/>
      </w:tblPr>
      <w:tblGrid>
        <w:gridCol w:w="9058"/>
        <w:gridCol w:w="21"/>
      </w:tblGrid>
      <w:tr w:rsidR="00C92A93" w:rsidRPr="008B514B" w:rsidTr="00B619F9">
        <w:trPr>
          <w:tblCellSpacing w:w="0" w:type="dxa"/>
          <w:jc w:val="center"/>
        </w:trPr>
        <w:tc>
          <w:tcPr>
            <w:tcW w:w="0" w:type="auto"/>
            <w:vAlign w:val="center"/>
            <w:hideMark/>
          </w:tcPr>
          <w:p w:rsidR="00C92A93" w:rsidRPr="008B514B" w:rsidRDefault="00C92A93" w:rsidP="00B619F9">
            <w:pPr>
              <w:ind w:left="45" w:right="45"/>
              <w:jc w:val="center"/>
              <w:rPr>
                <w:color w:val="000000"/>
              </w:rPr>
            </w:pPr>
            <w:r w:rsidRPr="005A7158">
              <w:rPr>
                <w:i/>
                <w:noProof/>
                <w:color w:val="000000"/>
                <w:lang w:val="en-US" w:eastAsia="en-US"/>
              </w:rPr>
              <w:drawing>
                <wp:inline distT="0" distB="0" distL="0" distR="0">
                  <wp:extent cx="1600200" cy="314325"/>
                  <wp:effectExtent l="0" t="0" r="0" b="9525"/>
                  <wp:docPr id="7" name="Рисунок 7" descr="Описание: Описание: Описание: http://eos.ibi.spb.ru/umk/2_4/15/pict/15_P3_R2_T4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Описание: Описание: Описание: http://eos.ibi.spb.ru/umk/2_4/15/pict/15_P3_R2_T4_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314325"/>
                          </a:xfrm>
                          <a:prstGeom prst="rect">
                            <a:avLst/>
                          </a:prstGeom>
                          <a:noFill/>
                          <a:ln>
                            <a:noFill/>
                          </a:ln>
                        </pic:spPr>
                      </pic:pic>
                    </a:graphicData>
                  </a:graphic>
                </wp:inline>
              </w:drawing>
            </w:r>
          </w:p>
        </w:tc>
        <w:tc>
          <w:tcPr>
            <w:tcW w:w="0" w:type="auto"/>
            <w:vAlign w:val="center"/>
          </w:tcPr>
          <w:p w:rsidR="00C92A93" w:rsidRPr="008B514B" w:rsidRDefault="00C92A93" w:rsidP="00B619F9">
            <w:pPr>
              <w:ind w:left="45" w:right="45"/>
              <w:jc w:val="right"/>
              <w:rPr>
                <w:color w:val="000000"/>
              </w:rPr>
            </w:pPr>
          </w:p>
        </w:tc>
      </w:tr>
    </w:tbl>
    <w:p w:rsidR="00C92A93" w:rsidRPr="008B514B" w:rsidRDefault="00C92A93" w:rsidP="00C92A93">
      <w:pPr>
        <w:ind w:left="75" w:right="75"/>
        <w:rPr>
          <w:color w:val="000000"/>
        </w:rPr>
      </w:pPr>
      <w:r w:rsidRPr="008B514B">
        <w:rPr>
          <w:color w:val="000000"/>
        </w:rPr>
        <w:t>поэтому</w:t>
      </w:r>
    </w:p>
    <w:tbl>
      <w:tblPr>
        <w:tblW w:w="4850" w:type="pct"/>
        <w:jc w:val="center"/>
        <w:tblCellSpacing w:w="0" w:type="dxa"/>
        <w:tblCellMar>
          <w:left w:w="0" w:type="dxa"/>
          <w:right w:w="0" w:type="dxa"/>
        </w:tblCellMar>
        <w:tblLook w:val="04A0" w:firstRow="1" w:lastRow="0" w:firstColumn="1" w:lastColumn="0" w:noHBand="0" w:noVBand="1"/>
      </w:tblPr>
      <w:tblGrid>
        <w:gridCol w:w="9063"/>
        <w:gridCol w:w="16"/>
      </w:tblGrid>
      <w:tr w:rsidR="00C92A93" w:rsidRPr="008B514B" w:rsidTr="00B619F9">
        <w:trPr>
          <w:tblCellSpacing w:w="0" w:type="dxa"/>
          <w:jc w:val="center"/>
        </w:trPr>
        <w:tc>
          <w:tcPr>
            <w:tcW w:w="0" w:type="auto"/>
            <w:vAlign w:val="center"/>
            <w:hideMark/>
          </w:tcPr>
          <w:p w:rsidR="00C92A93" w:rsidRPr="008B514B" w:rsidRDefault="00C92A93" w:rsidP="00B619F9">
            <w:pPr>
              <w:ind w:left="45" w:right="45"/>
              <w:jc w:val="center"/>
              <w:rPr>
                <w:color w:val="000000"/>
              </w:rPr>
            </w:pPr>
            <w:r w:rsidRPr="005A7158">
              <w:rPr>
                <w:noProof/>
                <w:color w:val="000000"/>
                <w:lang w:val="en-US" w:eastAsia="en-US"/>
              </w:rPr>
              <w:drawing>
                <wp:inline distT="0" distB="0" distL="0" distR="0">
                  <wp:extent cx="2057400" cy="485775"/>
                  <wp:effectExtent l="0" t="0" r="0" b="9525"/>
                  <wp:docPr id="6" name="Рисунок 6" descr="Описание: Описание: Описание: http://eos.ibi.spb.ru/umk/2_4/15/pict/15_P3_R2_T4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Описание: Описание: Описание: http://eos.ibi.spb.ru/umk/2_4/15/pict/15_P3_R2_T4_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485775"/>
                          </a:xfrm>
                          <a:prstGeom prst="rect">
                            <a:avLst/>
                          </a:prstGeom>
                          <a:noFill/>
                          <a:ln>
                            <a:noFill/>
                          </a:ln>
                        </pic:spPr>
                      </pic:pic>
                    </a:graphicData>
                  </a:graphic>
                </wp:inline>
              </w:drawing>
            </w:r>
          </w:p>
        </w:tc>
        <w:tc>
          <w:tcPr>
            <w:tcW w:w="0" w:type="auto"/>
            <w:vAlign w:val="center"/>
          </w:tcPr>
          <w:p w:rsidR="00C92A93" w:rsidRPr="008B514B" w:rsidRDefault="00C92A93" w:rsidP="00B619F9">
            <w:pPr>
              <w:ind w:left="45" w:right="45"/>
              <w:jc w:val="right"/>
              <w:rPr>
                <w:color w:val="000000"/>
              </w:rPr>
            </w:pPr>
          </w:p>
        </w:tc>
      </w:tr>
    </w:tbl>
    <w:p w:rsidR="00C92A93" w:rsidRPr="008B514B" w:rsidRDefault="00C92A93" w:rsidP="00C92A93">
      <w:pPr>
        <w:ind w:left="75" w:right="75" w:firstLine="300"/>
        <w:rPr>
          <w:iCs/>
        </w:rPr>
      </w:pPr>
      <w:r w:rsidRPr="008B514B">
        <w:rPr>
          <w:bCs/>
          <w:iCs/>
        </w:rPr>
        <w:t>К</w:t>
      </w:r>
      <w:r w:rsidRPr="008B514B">
        <w:rPr>
          <w:iCs/>
        </w:rPr>
        <w:t>оэффициент стабильности кадров 1,085.</w:t>
      </w:r>
    </w:p>
    <w:p w:rsidR="00C92A93" w:rsidRPr="008B514B" w:rsidRDefault="00C92A93" w:rsidP="00C92A93">
      <w:pPr>
        <w:ind w:left="75" w:right="75" w:firstLine="300"/>
      </w:pPr>
    </w:p>
    <w:p w:rsidR="00C92A93" w:rsidRPr="008B514B" w:rsidRDefault="00C92A93" w:rsidP="00C92A93">
      <w:pPr>
        <w:ind w:right="246" w:firstLine="567"/>
        <w:outlineLvl w:val="2"/>
        <w:rPr>
          <w:b/>
        </w:rPr>
      </w:pPr>
      <w:r w:rsidRPr="008B514B">
        <w:rPr>
          <w:b/>
          <w:bCs/>
          <w:iCs/>
        </w:rPr>
        <w:t xml:space="preserve">Задача 10.5. </w:t>
      </w:r>
      <w:r w:rsidRPr="008B514B">
        <w:rPr>
          <w:b/>
          <w:iCs/>
        </w:rPr>
        <w:t>Выработка продукции в час составляет 15 изделий. Внедрение новейшей технологии позволило снизить трудоемкость изготовления данного изделия на 14 %. Проанализировать, как изменится производительность труда.</w:t>
      </w:r>
    </w:p>
    <w:p w:rsidR="00C92A93" w:rsidRPr="008B514B" w:rsidRDefault="00C92A93" w:rsidP="00C92A93">
      <w:pPr>
        <w:ind w:left="75" w:right="75" w:firstLine="300"/>
        <w:rPr>
          <w:bCs/>
          <w:i/>
          <w:u w:val="single"/>
        </w:rPr>
      </w:pPr>
      <w:r w:rsidRPr="008B514B">
        <w:rPr>
          <w:bCs/>
          <w:i/>
          <w:u w:val="single"/>
        </w:rPr>
        <w:t xml:space="preserve">Решение: </w:t>
      </w:r>
    </w:p>
    <w:p w:rsidR="00C92A93" w:rsidRPr="008B514B" w:rsidRDefault="00C92A93" w:rsidP="00C92A93">
      <w:pPr>
        <w:ind w:left="75" w:right="75" w:firstLine="300"/>
        <w:rPr>
          <w:color w:val="000000"/>
        </w:rPr>
      </w:pPr>
      <w:r w:rsidRPr="008B514B">
        <w:rPr>
          <w:color w:val="000000"/>
        </w:rPr>
        <w:t xml:space="preserve">Изменение производительности труда за определенный период по показателям выработки или трудоемкости может быть проанализировано с помощью расчета индекса роста производительности </w:t>
      </w:r>
      <w:proofErr w:type="spellStart"/>
      <w:r w:rsidRPr="008B514B">
        <w:rPr>
          <w:color w:val="000000"/>
        </w:rPr>
        <w:t>труда</w:t>
      </w:r>
      <w:r w:rsidRPr="008B514B">
        <w:rPr>
          <w:i/>
          <w:iCs/>
          <w:color w:val="000000"/>
        </w:rPr>
        <w:t>I</w:t>
      </w:r>
      <w:r w:rsidRPr="008B514B">
        <w:rPr>
          <w:i/>
          <w:iCs/>
          <w:color w:val="000000"/>
          <w:vertAlign w:val="subscript"/>
        </w:rPr>
        <w:t>пт</w:t>
      </w:r>
      <w:proofErr w:type="spellEnd"/>
      <w:r w:rsidRPr="008B514B">
        <w:rPr>
          <w:color w:val="000000"/>
        </w:rPr>
        <w:t>:</w:t>
      </w:r>
    </w:p>
    <w:tbl>
      <w:tblPr>
        <w:tblW w:w="4850" w:type="pct"/>
        <w:jc w:val="center"/>
        <w:tblCellSpacing w:w="0" w:type="dxa"/>
        <w:tblCellMar>
          <w:left w:w="0" w:type="dxa"/>
          <w:right w:w="0" w:type="dxa"/>
        </w:tblCellMar>
        <w:tblLook w:val="04A0" w:firstRow="1" w:lastRow="0" w:firstColumn="1" w:lastColumn="0" w:noHBand="0" w:noVBand="1"/>
      </w:tblPr>
      <w:tblGrid>
        <w:gridCol w:w="9062"/>
        <w:gridCol w:w="17"/>
      </w:tblGrid>
      <w:tr w:rsidR="00C92A93" w:rsidRPr="008B514B" w:rsidTr="00B619F9">
        <w:trPr>
          <w:tblCellSpacing w:w="0" w:type="dxa"/>
          <w:jc w:val="center"/>
        </w:trPr>
        <w:tc>
          <w:tcPr>
            <w:tcW w:w="0" w:type="auto"/>
            <w:vAlign w:val="center"/>
            <w:hideMark/>
          </w:tcPr>
          <w:p w:rsidR="00C92A93" w:rsidRPr="008B514B" w:rsidRDefault="00C92A93" w:rsidP="00B619F9">
            <w:pPr>
              <w:ind w:left="45" w:right="45"/>
              <w:jc w:val="center"/>
              <w:rPr>
                <w:color w:val="000000"/>
              </w:rPr>
            </w:pPr>
            <w:r w:rsidRPr="005A7158">
              <w:rPr>
                <w:noProof/>
                <w:color w:val="000000"/>
                <w:lang w:val="en-US" w:eastAsia="en-US"/>
              </w:rPr>
              <w:drawing>
                <wp:inline distT="0" distB="0" distL="0" distR="0">
                  <wp:extent cx="1971675" cy="561975"/>
                  <wp:effectExtent l="0" t="0" r="9525" b="9525"/>
                  <wp:docPr id="5" name="Рисунок 5" descr="Описание: Описание: Описание: http://eos.ibi.spb.ru/umk/2_4/15/pict/15_P3_R2_T4_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Описание: Описание: Описание: http://eos.ibi.spb.ru/umk/2_4/15/pict/15_P3_R2_T4_29.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1675" cy="561975"/>
                          </a:xfrm>
                          <a:prstGeom prst="rect">
                            <a:avLst/>
                          </a:prstGeom>
                          <a:noFill/>
                          <a:ln>
                            <a:noFill/>
                          </a:ln>
                        </pic:spPr>
                      </pic:pic>
                    </a:graphicData>
                  </a:graphic>
                </wp:inline>
              </w:drawing>
            </w:r>
          </w:p>
        </w:tc>
        <w:tc>
          <w:tcPr>
            <w:tcW w:w="0" w:type="auto"/>
            <w:vAlign w:val="center"/>
          </w:tcPr>
          <w:p w:rsidR="00C92A93" w:rsidRPr="008B514B" w:rsidRDefault="00C92A93" w:rsidP="00B619F9">
            <w:pPr>
              <w:ind w:left="45" w:right="45"/>
              <w:jc w:val="right"/>
              <w:rPr>
                <w:color w:val="000000"/>
              </w:rPr>
            </w:pPr>
          </w:p>
        </w:tc>
      </w:tr>
    </w:tbl>
    <w:p w:rsidR="00C92A93" w:rsidRPr="008B514B" w:rsidRDefault="00C92A93" w:rsidP="00C92A93">
      <w:pPr>
        <w:ind w:left="75" w:right="75"/>
        <w:rPr>
          <w:color w:val="000000"/>
        </w:rPr>
      </w:pPr>
      <w:r w:rsidRPr="008B514B">
        <w:rPr>
          <w:color w:val="000000"/>
        </w:rPr>
        <w:t>где </w:t>
      </w:r>
      <w:proofErr w:type="spellStart"/>
      <w:r w:rsidRPr="008B514B">
        <w:rPr>
          <w:i/>
          <w:iCs/>
          <w:color w:val="000000"/>
        </w:rPr>
        <w:t>В</w:t>
      </w:r>
      <w:r w:rsidRPr="008B514B">
        <w:rPr>
          <w:i/>
          <w:iCs/>
          <w:color w:val="000000"/>
          <w:vertAlign w:val="subscript"/>
        </w:rPr>
        <w:t>отч</w:t>
      </w:r>
      <w:proofErr w:type="spellEnd"/>
      <w:r w:rsidRPr="008B514B">
        <w:rPr>
          <w:i/>
          <w:iCs/>
          <w:color w:val="000000"/>
        </w:rPr>
        <w:t xml:space="preserve">, </w:t>
      </w:r>
      <w:proofErr w:type="spellStart"/>
      <w:r w:rsidRPr="008B514B">
        <w:rPr>
          <w:i/>
          <w:iCs/>
          <w:color w:val="000000"/>
        </w:rPr>
        <w:t>В</w:t>
      </w:r>
      <w:r w:rsidRPr="008B514B">
        <w:rPr>
          <w:i/>
          <w:iCs/>
          <w:color w:val="000000"/>
          <w:vertAlign w:val="subscript"/>
        </w:rPr>
        <w:t>баз</w:t>
      </w:r>
      <w:proofErr w:type="spellEnd"/>
      <w:r w:rsidRPr="008B514B">
        <w:rPr>
          <w:i/>
          <w:iCs/>
          <w:color w:val="000000"/>
        </w:rPr>
        <w:t> </w:t>
      </w:r>
      <w:r w:rsidRPr="008B514B">
        <w:rPr>
          <w:color w:val="000000"/>
        </w:rPr>
        <w:t>– соответственно выработка в отчетном и в базисном периоде;</w:t>
      </w:r>
    </w:p>
    <w:p w:rsidR="00C92A93" w:rsidRPr="008B514B" w:rsidRDefault="00C92A93" w:rsidP="00C92A93">
      <w:pPr>
        <w:ind w:left="75" w:right="75" w:firstLine="300"/>
        <w:rPr>
          <w:color w:val="000000"/>
        </w:rPr>
      </w:pPr>
      <w:proofErr w:type="spellStart"/>
      <w:r w:rsidRPr="008B514B">
        <w:rPr>
          <w:i/>
          <w:iCs/>
          <w:color w:val="000000"/>
        </w:rPr>
        <w:t>Т</w:t>
      </w:r>
      <w:r w:rsidRPr="008B514B">
        <w:rPr>
          <w:i/>
          <w:iCs/>
          <w:color w:val="000000"/>
          <w:vertAlign w:val="subscript"/>
        </w:rPr>
        <w:t>отч</w:t>
      </w:r>
      <w:proofErr w:type="spellEnd"/>
      <w:r w:rsidRPr="008B514B">
        <w:rPr>
          <w:i/>
          <w:iCs/>
          <w:color w:val="000000"/>
        </w:rPr>
        <w:t xml:space="preserve">, </w:t>
      </w:r>
      <w:proofErr w:type="spellStart"/>
      <w:r w:rsidRPr="008B514B">
        <w:rPr>
          <w:i/>
          <w:iCs/>
          <w:color w:val="000000"/>
        </w:rPr>
        <w:t>Т</w:t>
      </w:r>
      <w:r w:rsidRPr="008B514B">
        <w:rPr>
          <w:i/>
          <w:iCs/>
          <w:color w:val="000000"/>
          <w:vertAlign w:val="subscript"/>
        </w:rPr>
        <w:t>баз</w:t>
      </w:r>
      <w:proofErr w:type="spellEnd"/>
      <w:r w:rsidRPr="008B514B">
        <w:rPr>
          <w:i/>
          <w:iCs/>
          <w:color w:val="000000"/>
        </w:rPr>
        <w:t> </w:t>
      </w:r>
      <w:r w:rsidRPr="008B514B">
        <w:rPr>
          <w:color w:val="000000"/>
        </w:rPr>
        <w:t>– соответственно трудоемкость в отчетном и в базисном периоде.</w:t>
      </w:r>
    </w:p>
    <w:p w:rsidR="00C92A93" w:rsidRPr="008B514B" w:rsidRDefault="00C92A93" w:rsidP="00C92A93">
      <w:pPr>
        <w:ind w:left="75" w:right="75" w:firstLine="300"/>
        <w:rPr>
          <w:color w:val="000000"/>
        </w:rPr>
      </w:pPr>
      <w:r w:rsidRPr="008B514B">
        <w:rPr>
          <w:color w:val="000000"/>
        </w:rPr>
        <w:t>Из условия видно, что выработка в базисном периоде составляет 0,25 изделий в минуту. В отчетном периоде трудоемкость изделия снизилась на 14 %, то есть те же 15 изделий работник теперь производит не за минуту, а за 0,86 минуты. Поэтому выработка в отчетном периоде равна 0,29 изделий в минуту. Индекс роста производительности труда, рассчитанный по одной из формул (18), равен:</w:t>
      </w:r>
    </w:p>
    <w:p w:rsidR="00C92A93" w:rsidRPr="008B514B" w:rsidRDefault="00C92A93" w:rsidP="00C92A93">
      <w:pPr>
        <w:jc w:val="center"/>
        <w:rPr>
          <w:color w:val="000000"/>
        </w:rPr>
      </w:pPr>
      <w:r w:rsidRPr="005A7158">
        <w:rPr>
          <w:noProof/>
          <w:color w:val="000000"/>
          <w:lang w:val="en-US" w:eastAsia="en-US"/>
        </w:rPr>
        <w:drawing>
          <wp:inline distT="0" distB="0" distL="0" distR="0">
            <wp:extent cx="1257300" cy="495300"/>
            <wp:effectExtent l="0" t="0" r="0" b="0"/>
            <wp:docPr id="4" name="Рисунок 4" descr="Описание: Описание: Описание: http://eos.ibi.spb.ru/umk/2_4/15/pict/15_P3_R2_T4_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Описание: Описание: Описание: http://eos.ibi.spb.ru/umk/2_4/15/pict/15_P3_R2_T4_30.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300" cy="495300"/>
                    </a:xfrm>
                    <a:prstGeom prst="rect">
                      <a:avLst/>
                    </a:prstGeom>
                    <a:noFill/>
                    <a:ln>
                      <a:noFill/>
                    </a:ln>
                  </pic:spPr>
                </pic:pic>
              </a:graphicData>
            </a:graphic>
          </wp:inline>
        </w:drawing>
      </w:r>
    </w:p>
    <w:p w:rsidR="00C92A93" w:rsidRPr="008B514B" w:rsidRDefault="00C92A93" w:rsidP="00C92A93">
      <w:pPr>
        <w:ind w:left="75" w:right="75" w:firstLine="300"/>
        <w:rPr>
          <w:color w:val="000000"/>
        </w:rPr>
      </w:pPr>
      <w:r w:rsidRPr="008B514B">
        <w:rPr>
          <w:color w:val="000000"/>
        </w:rPr>
        <w:t>Следовательно, снижение трудоемкости изготовления данного изделия на 14 % дает нам рост производительности на 16 %.</w:t>
      </w:r>
    </w:p>
    <w:p w:rsidR="00C92A93" w:rsidRPr="008B514B" w:rsidRDefault="00C92A93" w:rsidP="00C92A93">
      <w:pPr>
        <w:ind w:left="75" w:right="75" w:firstLine="300"/>
        <w:rPr>
          <w:iCs/>
        </w:rPr>
      </w:pPr>
      <w:r w:rsidRPr="008B514B">
        <w:rPr>
          <w:bCs/>
          <w:iCs/>
        </w:rPr>
        <w:t>О</w:t>
      </w:r>
      <w:r w:rsidRPr="008B514B">
        <w:rPr>
          <w:iCs/>
        </w:rPr>
        <w:t>жидаемый рост производительности труда составит 16 %.</w:t>
      </w:r>
    </w:p>
    <w:p w:rsidR="00C92A93" w:rsidRPr="0082299E" w:rsidRDefault="00C92A93" w:rsidP="00C92A93">
      <w:pPr>
        <w:ind w:left="75" w:right="75" w:firstLine="30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764"/>
      </w:tblGrid>
      <w:tr w:rsidR="00C92A93" w:rsidTr="00B619F9">
        <w:tc>
          <w:tcPr>
            <w:tcW w:w="1581" w:type="dxa"/>
            <w:tcBorders>
              <w:top w:val="nil"/>
              <w:left w:val="nil"/>
              <w:bottom w:val="nil"/>
              <w:right w:val="nil"/>
            </w:tcBorders>
          </w:tcPr>
          <w:p w:rsidR="00C92A93" w:rsidRPr="00894A0F" w:rsidRDefault="00C92A93" w:rsidP="00B619F9">
            <w:pPr>
              <w:rPr>
                <w:i/>
                <w:color w:val="000000"/>
              </w:rPr>
            </w:pPr>
            <w:r w:rsidRPr="005A7158">
              <w:rPr>
                <w:i/>
                <w:noProof/>
                <w:lang w:val="en-US" w:eastAsia="en-US"/>
              </w:rPr>
              <w:lastRenderedPageBreak/>
              <w:drawing>
                <wp:inline distT="0" distB="0" distL="0" distR="0">
                  <wp:extent cx="866775" cy="619125"/>
                  <wp:effectExtent l="0" t="0" r="9525" b="9525"/>
                  <wp:docPr id="3" name="Рисунок 3" descr="Описание: http://school39.ru/graph/school/bi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Описание: http://school39.ru/graph/school/big/logo.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66775" cy="619125"/>
                          </a:xfrm>
                          <a:prstGeom prst="rect">
                            <a:avLst/>
                          </a:prstGeom>
                          <a:noFill/>
                          <a:ln>
                            <a:noFill/>
                          </a:ln>
                        </pic:spPr>
                      </pic:pic>
                    </a:graphicData>
                  </a:graphic>
                </wp:inline>
              </w:drawing>
            </w:r>
          </w:p>
        </w:tc>
        <w:tc>
          <w:tcPr>
            <w:tcW w:w="8557" w:type="dxa"/>
            <w:tcBorders>
              <w:top w:val="nil"/>
              <w:left w:val="nil"/>
              <w:bottom w:val="nil"/>
              <w:right w:val="nil"/>
            </w:tcBorders>
          </w:tcPr>
          <w:p w:rsidR="00C92A93" w:rsidRPr="005A7158" w:rsidRDefault="00C92A93" w:rsidP="00B619F9">
            <w:pPr>
              <w:pStyle w:val="3"/>
              <w:rPr>
                <w:i/>
                <w:szCs w:val="22"/>
                <w:lang w:eastAsia="en-US"/>
              </w:rPr>
            </w:pPr>
            <w:bookmarkStart w:id="4" w:name="_Toc403293412"/>
            <w:r w:rsidRPr="005A7158">
              <w:rPr>
                <w:i/>
                <w:szCs w:val="22"/>
                <w:lang w:eastAsia="en-US"/>
              </w:rPr>
              <w:t>Задачи для самостоятельного решения по теме 10</w:t>
            </w:r>
            <w:bookmarkEnd w:id="4"/>
          </w:p>
        </w:tc>
      </w:tr>
    </w:tbl>
    <w:p w:rsidR="00C92A93" w:rsidRPr="003B5DF9" w:rsidRDefault="00C92A93" w:rsidP="00C92A93">
      <w:pPr>
        <w:rPr>
          <w:b/>
        </w:rPr>
      </w:pPr>
    </w:p>
    <w:p w:rsidR="00C92A93" w:rsidRPr="003B5DF9" w:rsidRDefault="00C92A93" w:rsidP="00C92A93">
      <w:pPr>
        <w:pStyle w:val="Style8"/>
        <w:widowControl/>
        <w:spacing w:line="240" w:lineRule="auto"/>
        <w:ind w:firstLine="567"/>
        <w:rPr>
          <w:b/>
        </w:rPr>
      </w:pPr>
      <w:r w:rsidRPr="003B5DF9">
        <w:rPr>
          <w:b/>
        </w:rPr>
        <w:t xml:space="preserve">Задача 10.1. </w:t>
      </w:r>
    </w:p>
    <w:p w:rsidR="00C92A93" w:rsidRPr="003B5DF9" w:rsidRDefault="00C92A93" w:rsidP="00C92A93">
      <w:pPr>
        <w:pStyle w:val="Style8"/>
        <w:widowControl/>
        <w:spacing w:line="240" w:lineRule="auto"/>
        <w:ind w:firstLine="0"/>
        <w:rPr>
          <w:rStyle w:val="FontStyle156"/>
          <w:rFonts w:eastAsia="Arial"/>
          <w:b/>
        </w:rPr>
      </w:pPr>
      <w:r>
        <w:rPr>
          <w:rStyle w:val="FontStyle156"/>
          <w:rFonts w:eastAsia="Arial"/>
        </w:rPr>
        <w:t xml:space="preserve"> </w:t>
      </w:r>
    </w:p>
    <w:p w:rsidR="00C92A93" w:rsidRPr="003B5DF9" w:rsidRDefault="00C92A93" w:rsidP="00C92A93">
      <w:pPr>
        <w:pStyle w:val="Style8"/>
        <w:widowControl/>
        <w:spacing w:line="240" w:lineRule="auto"/>
        <w:ind w:firstLine="567"/>
        <w:rPr>
          <w:rStyle w:val="FontStyle156"/>
          <w:rFonts w:eastAsia="Arial"/>
        </w:rPr>
      </w:pPr>
      <w:r w:rsidRPr="003B5DF9">
        <w:rPr>
          <w:rStyle w:val="FontStyle156"/>
          <w:rFonts w:eastAsia="Arial"/>
          <w:b/>
        </w:rPr>
        <w:t>Задача 10.2.</w:t>
      </w:r>
      <w:r w:rsidRPr="003B5DF9">
        <w:rPr>
          <w:rStyle w:val="FontStyle156"/>
          <w:rFonts w:eastAsia="Arial"/>
        </w:rPr>
        <w:t xml:space="preserve">  </w:t>
      </w:r>
    </w:p>
    <w:p w:rsidR="00C92A93" w:rsidRPr="003B5DF9" w:rsidRDefault="00C92A93" w:rsidP="00C92A93">
      <w:pPr>
        <w:pStyle w:val="Style8"/>
        <w:widowControl/>
        <w:spacing w:line="240" w:lineRule="auto"/>
        <w:ind w:firstLine="567"/>
      </w:pPr>
      <w:r w:rsidRPr="003B5DF9">
        <w:t xml:space="preserve">За сколько дней можно выполнить заказ на изготовление двух партий изделий: </w:t>
      </w:r>
    </w:p>
    <w:p w:rsidR="00C92A93" w:rsidRPr="003B5DF9" w:rsidRDefault="00C92A93" w:rsidP="00C92A93">
      <w:pPr>
        <w:pStyle w:val="Style8"/>
        <w:widowControl/>
        <w:spacing w:line="240" w:lineRule="auto"/>
        <w:ind w:firstLine="567"/>
      </w:pPr>
      <w:r w:rsidRPr="003B5DF9">
        <w:t>изделие А– 1850 единиц, при производстве которого подготовительно–заключительное время в смену составляет 7,6 мин., основное машинное время на изготовление одной детали 6,5 мин. ,вспомогательное – 2,02 мин., время технического обслуживания рабочего места – 1,5% от основного времени, время организационного обслуживания – 1,3%от оперативного времени, время на отдых и личные надобности – 5% оперативного времени;</w:t>
      </w:r>
    </w:p>
    <w:p w:rsidR="00C92A93" w:rsidRPr="003B5DF9" w:rsidRDefault="00C92A93" w:rsidP="00C92A93">
      <w:pPr>
        <w:ind w:right="141"/>
      </w:pPr>
      <w:r w:rsidRPr="003B5DF9">
        <w:t>изделие Б – 2650 единиц, при производстве которого подготовительно–заключительное время в смену составляет 10,3 мин. , основное машинное время на изготовление одной детали 12,5 мин., вспомогательное – 5,06 мин., время технического обслуживания рабочего места – 2,5% от основного времени, время организационного обслуживания – 1,5%от оперативного времени, время на отдых и личные надобности – 5% оперативного времени.</w:t>
      </w:r>
    </w:p>
    <w:p w:rsidR="00C92A93" w:rsidRPr="003B5DF9" w:rsidRDefault="00C92A93" w:rsidP="00C92A93">
      <w:pPr>
        <w:ind w:right="141"/>
      </w:pPr>
      <w:r w:rsidRPr="003B5DF9">
        <w:t>Продолжительность смены – 8 часов, в вашем распоряжении 30 работников, каждый из которых работает на одном станке, и 15 универсальных станков, которые можно использовать в три смены.</w:t>
      </w:r>
    </w:p>
    <w:p w:rsidR="00C92A93" w:rsidRPr="003B5DF9" w:rsidRDefault="00C92A93" w:rsidP="00C92A93">
      <w:pPr>
        <w:pStyle w:val="Style8"/>
        <w:widowControl/>
        <w:spacing w:line="240" w:lineRule="auto"/>
        <w:ind w:firstLine="0"/>
        <w:rPr>
          <w:rStyle w:val="FontStyle156"/>
          <w:rFonts w:eastAsia="Arial"/>
          <w:b/>
        </w:rPr>
      </w:pPr>
    </w:p>
    <w:p w:rsidR="00C92A93" w:rsidRPr="003B5DF9" w:rsidRDefault="00C92A93" w:rsidP="00C92A93">
      <w:pPr>
        <w:pStyle w:val="Style8"/>
        <w:widowControl/>
        <w:spacing w:line="240" w:lineRule="auto"/>
        <w:ind w:firstLine="567"/>
        <w:rPr>
          <w:rStyle w:val="FontStyle156"/>
          <w:rFonts w:eastAsia="Arial"/>
        </w:rPr>
      </w:pPr>
      <w:r w:rsidRPr="003B5DF9">
        <w:rPr>
          <w:rStyle w:val="FontStyle156"/>
          <w:rFonts w:eastAsia="Arial"/>
          <w:b/>
        </w:rPr>
        <w:t>Задача 10.3.</w:t>
      </w:r>
      <w:r w:rsidRPr="003B5DF9">
        <w:rPr>
          <w:rStyle w:val="FontStyle156"/>
          <w:rFonts w:eastAsia="Arial"/>
        </w:rPr>
        <w:t xml:space="preserve"> </w:t>
      </w:r>
    </w:p>
    <w:p w:rsidR="00C92A93" w:rsidRPr="003B5DF9" w:rsidRDefault="00C92A93" w:rsidP="00C92A93">
      <w:pPr>
        <w:pStyle w:val="Style8"/>
        <w:widowControl/>
        <w:spacing w:line="240" w:lineRule="auto"/>
        <w:ind w:firstLine="567"/>
      </w:pPr>
      <w:r w:rsidRPr="003B5DF9">
        <w:t>Определить снижение трудоемкости, высвобождение рабочих и рост годовой производительности труда за счет проведения ряда организационно–технических мероприятий в предшествующем году.</w:t>
      </w:r>
    </w:p>
    <w:p w:rsidR="00C92A93" w:rsidRPr="003B5DF9" w:rsidRDefault="00C92A93" w:rsidP="00C92A93">
      <w:pPr>
        <w:pStyle w:val="a3"/>
        <w:spacing w:after="0"/>
        <w:ind w:left="0"/>
        <w:jc w:val="both"/>
      </w:pPr>
      <w:r w:rsidRPr="003B5DF9">
        <w:t>Исходные данные: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5"/>
        <w:gridCol w:w="2255"/>
      </w:tblGrid>
      <w:tr w:rsidR="00C92A93" w:rsidRPr="003B5DF9" w:rsidTr="00B619F9">
        <w:tc>
          <w:tcPr>
            <w:tcW w:w="3794" w:type="pct"/>
          </w:tcPr>
          <w:p w:rsidR="00C92A93" w:rsidRPr="003B5DF9" w:rsidRDefault="00C92A93" w:rsidP="00B619F9">
            <w:pPr>
              <w:pStyle w:val="a3"/>
              <w:spacing w:after="0"/>
              <w:ind w:left="0"/>
              <w:jc w:val="both"/>
            </w:pPr>
            <w:r w:rsidRPr="003B5DF9">
              <w:t>Показатели</w:t>
            </w:r>
          </w:p>
        </w:tc>
        <w:tc>
          <w:tcPr>
            <w:tcW w:w="1206" w:type="pct"/>
          </w:tcPr>
          <w:p w:rsidR="00C92A93" w:rsidRPr="003B5DF9" w:rsidRDefault="00C92A93" w:rsidP="00B619F9">
            <w:pPr>
              <w:pStyle w:val="a3"/>
              <w:spacing w:after="0"/>
              <w:ind w:left="0"/>
              <w:jc w:val="center"/>
            </w:pPr>
            <w:r w:rsidRPr="003B5DF9">
              <w:t>д</w:t>
            </w:r>
          </w:p>
        </w:tc>
      </w:tr>
      <w:tr w:rsidR="00C92A93" w:rsidRPr="003B5DF9" w:rsidTr="00B619F9">
        <w:tc>
          <w:tcPr>
            <w:tcW w:w="3794" w:type="pct"/>
          </w:tcPr>
          <w:p w:rsidR="00C92A93" w:rsidRPr="003B5DF9" w:rsidRDefault="00C92A93" w:rsidP="00B619F9">
            <w:pPr>
              <w:pStyle w:val="a3"/>
              <w:spacing w:after="0"/>
              <w:ind w:left="0"/>
              <w:jc w:val="both"/>
            </w:pPr>
            <w:r w:rsidRPr="003B5DF9">
              <w:t xml:space="preserve">Годовой выпуск деталей, </w:t>
            </w:r>
            <w:proofErr w:type="spellStart"/>
            <w:r w:rsidRPr="003B5DF9">
              <w:t>шт</w:t>
            </w:r>
            <w:proofErr w:type="spellEnd"/>
          </w:p>
        </w:tc>
        <w:tc>
          <w:tcPr>
            <w:tcW w:w="1206" w:type="pct"/>
          </w:tcPr>
          <w:p w:rsidR="00C92A93" w:rsidRPr="003B5DF9" w:rsidRDefault="00C92A93" w:rsidP="00B619F9">
            <w:pPr>
              <w:pStyle w:val="a3"/>
              <w:spacing w:after="0"/>
              <w:ind w:left="0"/>
              <w:jc w:val="center"/>
            </w:pPr>
            <w:r w:rsidRPr="003B5DF9">
              <w:t>56000</w:t>
            </w:r>
          </w:p>
        </w:tc>
      </w:tr>
      <w:tr w:rsidR="00C92A93" w:rsidRPr="003B5DF9" w:rsidTr="00B619F9">
        <w:trPr>
          <w:cantSplit/>
        </w:trPr>
        <w:tc>
          <w:tcPr>
            <w:tcW w:w="3794" w:type="pct"/>
          </w:tcPr>
          <w:p w:rsidR="00C92A93" w:rsidRPr="003B5DF9" w:rsidRDefault="00C92A93" w:rsidP="00B619F9">
            <w:pPr>
              <w:pStyle w:val="a3"/>
              <w:spacing w:after="0"/>
              <w:ind w:left="0"/>
              <w:jc w:val="both"/>
            </w:pPr>
            <w:proofErr w:type="spellStart"/>
            <w:r w:rsidRPr="003B5DF9">
              <w:t>Трудоемкостьдетали</w:t>
            </w:r>
            <w:proofErr w:type="spellEnd"/>
            <w:r w:rsidRPr="003B5DF9">
              <w:t xml:space="preserve"> до мероприятия, мин. </w:t>
            </w:r>
          </w:p>
        </w:tc>
        <w:tc>
          <w:tcPr>
            <w:tcW w:w="1206" w:type="pct"/>
          </w:tcPr>
          <w:p w:rsidR="00C92A93" w:rsidRPr="003B5DF9" w:rsidRDefault="00C92A93" w:rsidP="00B619F9">
            <w:pPr>
              <w:pStyle w:val="a3"/>
              <w:spacing w:after="0"/>
              <w:ind w:left="0"/>
              <w:jc w:val="center"/>
            </w:pPr>
            <w:r w:rsidRPr="003B5DF9">
              <w:t>29</w:t>
            </w:r>
          </w:p>
        </w:tc>
      </w:tr>
      <w:tr w:rsidR="00C92A93" w:rsidRPr="003B5DF9" w:rsidTr="00B619F9">
        <w:trPr>
          <w:cantSplit/>
        </w:trPr>
        <w:tc>
          <w:tcPr>
            <w:tcW w:w="3794" w:type="pct"/>
          </w:tcPr>
          <w:p w:rsidR="00C92A93" w:rsidRPr="003B5DF9" w:rsidRDefault="00C92A93" w:rsidP="00B619F9">
            <w:pPr>
              <w:pStyle w:val="a3"/>
              <w:spacing w:after="0"/>
              <w:ind w:left="0"/>
              <w:jc w:val="both"/>
            </w:pPr>
            <w:r w:rsidRPr="003B5DF9">
              <w:t xml:space="preserve">Трудоемкость детали после мероприятия, мин. </w:t>
            </w:r>
          </w:p>
        </w:tc>
        <w:tc>
          <w:tcPr>
            <w:tcW w:w="1206" w:type="pct"/>
          </w:tcPr>
          <w:p w:rsidR="00C92A93" w:rsidRPr="003B5DF9" w:rsidRDefault="00C92A93" w:rsidP="00B619F9">
            <w:pPr>
              <w:pStyle w:val="a3"/>
              <w:spacing w:after="0"/>
              <w:ind w:left="0"/>
              <w:jc w:val="center"/>
            </w:pPr>
            <w:r w:rsidRPr="003B5DF9">
              <w:t>22</w:t>
            </w:r>
          </w:p>
        </w:tc>
      </w:tr>
      <w:tr w:rsidR="00C92A93" w:rsidRPr="003B5DF9" w:rsidTr="00B619F9">
        <w:tc>
          <w:tcPr>
            <w:tcW w:w="3794" w:type="pct"/>
          </w:tcPr>
          <w:p w:rsidR="00C92A93" w:rsidRPr="003B5DF9" w:rsidRDefault="00C92A93" w:rsidP="00B619F9">
            <w:pPr>
              <w:pStyle w:val="a3"/>
              <w:spacing w:after="0"/>
              <w:ind w:left="0"/>
              <w:jc w:val="both"/>
            </w:pPr>
            <w:r w:rsidRPr="003B5DF9">
              <w:t>Эффективный годовой фонд времени рабочего, ч.</w:t>
            </w:r>
          </w:p>
        </w:tc>
        <w:tc>
          <w:tcPr>
            <w:tcW w:w="1206" w:type="pct"/>
          </w:tcPr>
          <w:p w:rsidR="00C92A93" w:rsidRPr="003B5DF9" w:rsidRDefault="00C92A93" w:rsidP="00B619F9">
            <w:pPr>
              <w:pStyle w:val="a3"/>
              <w:spacing w:after="0"/>
              <w:ind w:left="0"/>
              <w:jc w:val="center"/>
            </w:pPr>
            <w:r w:rsidRPr="003B5DF9">
              <w:t>1750</w:t>
            </w:r>
          </w:p>
        </w:tc>
      </w:tr>
      <w:tr w:rsidR="00C92A93" w:rsidRPr="003B5DF9" w:rsidTr="00B619F9">
        <w:tc>
          <w:tcPr>
            <w:tcW w:w="3794" w:type="pct"/>
          </w:tcPr>
          <w:p w:rsidR="00C92A93" w:rsidRPr="003B5DF9" w:rsidRDefault="00C92A93" w:rsidP="00B619F9">
            <w:pPr>
              <w:pStyle w:val="a3"/>
              <w:spacing w:after="0"/>
              <w:ind w:left="0"/>
              <w:jc w:val="both"/>
            </w:pPr>
            <w:r w:rsidRPr="003B5DF9">
              <w:t>Коэффициент выполнения норм</w:t>
            </w:r>
          </w:p>
        </w:tc>
        <w:tc>
          <w:tcPr>
            <w:tcW w:w="1206" w:type="pct"/>
          </w:tcPr>
          <w:p w:rsidR="00C92A93" w:rsidRPr="003B5DF9" w:rsidRDefault="00C92A93" w:rsidP="00B619F9">
            <w:pPr>
              <w:pStyle w:val="a3"/>
              <w:spacing w:after="0"/>
              <w:ind w:left="0"/>
              <w:jc w:val="center"/>
            </w:pPr>
            <w:r w:rsidRPr="003B5DF9">
              <w:t>1,2</w:t>
            </w:r>
          </w:p>
        </w:tc>
      </w:tr>
    </w:tbl>
    <w:p w:rsidR="00C92A93" w:rsidRPr="003B5DF9" w:rsidRDefault="00C92A93" w:rsidP="00C92A93">
      <w:pPr>
        <w:pStyle w:val="Style8"/>
        <w:widowControl/>
        <w:spacing w:line="240" w:lineRule="auto"/>
        <w:ind w:firstLine="0"/>
        <w:rPr>
          <w:rStyle w:val="FontStyle156"/>
          <w:rFonts w:eastAsia="Arial"/>
          <w:b/>
        </w:rPr>
      </w:pPr>
    </w:p>
    <w:p w:rsidR="00C92A93" w:rsidRPr="003B5DF9" w:rsidRDefault="00C92A93" w:rsidP="00C92A93">
      <w:pPr>
        <w:pStyle w:val="Style8"/>
        <w:widowControl/>
        <w:spacing w:line="240" w:lineRule="auto"/>
        <w:ind w:firstLine="567"/>
        <w:rPr>
          <w:rStyle w:val="FontStyle156"/>
          <w:rFonts w:eastAsia="Arial"/>
        </w:rPr>
      </w:pPr>
      <w:r w:rsidRPr="003B5DF9">
        <w:rPr>
          <w:rStyle w:val="FontStyle156"/>
          <w:rFonts w:eastAsia="Arial"/>
          <w:b/>
        </w:rPr>
        <w:t>Задача 10.4.</w:t>
      </w:r>
      <w:r w:rsidRPr="003B5DF9">
        <w:rPr>
          <w:rStyle w:val="FontStyle156"/>
          <w:rFonts w:eastAsia="Arial"/>
        </w:rPr>
        <w:t xml:space="preserve"> </w:t>
      </w:r>
    </w:p>
    <w:p w:rsidR="00C92A93" w:rsidRPr="003B5DF9" w:rsidRDefault="00C92A93" w:rsidP="00C92A93">
      <w:pPr>
        <w:pStyle w:val="Style8"/>
        <w:widowControl/>
        <w:spacing w:line="240" w:lineRule="auto"/>
        <w:ind w:firstLine="567"/>
      </w:pPr>
      <w:r w:rsidRPr="003B5DF9">
        <w:t>Определить основной месячный заработок рабочего по сдельно – прогрессивной системе оплаты труда. По действующему на предприятии положению предусмотрено увеличение расценок на продукцию, выработанную сверх исходной базы, при ее перевыполнении до 5% – в 1,5 раза, а при перевыполнении свыше 5% – в 2 раза. За исходную базу принято 100–процентное выполнение норм выработки. Величина часовой тарифной ставки 1–</w:t>
      </w:r>
      <w:proofErr w:type="spellStart"/>
      <w:r w:rsidRPr="003B5DF9">
        <w:t>го</w:t>
      </w:r>
      <w:proofErr w:type="spellEnd"/>
      <w:r w:rsidRPr="003B5DF9">
        <w:t xml:space="preserve"> разряда </w:t>
      </w:r>
      <w:r>
        <w:t>-</w:t>
      </w:r>
      <w:r w:rsidRPr="003B5DF9">
        <w:t xml:space="preserve"> 12р.</w:t>
      </w:r>
    </w:p>
    <w:p w:rsidR="00C92A93" w:rsidRPr="003B5DF9" w:rsidRDefault="00C92A93" w:rsidP="00C92A93">
      <w:pPr>
        <w:pStyle w:val="a3"/>
        <w:spacing w:after="0"/>
        <w:ind w:left="0" w:right="-144"/>
        <w:jc w:val="both"/>
      </w:pPr>
      <w:r w:rsidRPr="003B5DF9">
        <w:t>Исходные данные: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4"/>
        <w:gridCol w:w="2586"/>
      </w:tblGrid>
      <w:tr w:rsidR="00C92A93" w:rsidRPr="003B5DF9" w:rsidTr="00B619F9">
        <w:tc>
          <w:tcPr>
            <w:tcW w:w="3617" w:type="pct"/>
          </w:tcPr>
          <w:p w:rsidR="00C92A93" w:rsidRPr="003B5DF9" w:rsidRDefault="00C92A93" w:rsidP="00B619F9">
            <w:pPr>
              <w:pStyle w:val="a3"/>
              <w:spacing w:after="0"/>
              <w:ind w:left="0"/>
              <w:jc w:val="both"/>
            </w:pPr>
            <w:r w:rsidRPr="003B5DF9">
              <w:t>Показатели</w:t>
            </w:r>
          </w:p>
        </w:tc>
        <w:tc>
          <w:tcPr>
            <w:tcW w:w="1383" w:type="pct"/>
          </w:tcPr>
          <w:p w:rsidR="00C92A93" w:rsidRPr="003B5DF9" w:rsidRDefault="00C92A93" w:rsidP="00B619F9">
            <w:pPr>
              <w:pStyle w:val="a3"/>
              <w:spacing w:after="0"/>
              <w:ind w:left="0"/>
              <w:jc w:val="center"/>
            </w:pPr>
          </w:p>
        </w:tc>
      </w:tr>
      <w:tr w:rsidR="00C92A93" w:rsidRPr="003B5DF9" w:rsidTr="00B619F9">
        <w:tc>
          <w:tcPr>
            <w:tcW w:w="3617" w:type="pct"/>
          </w:tcPr>
          <w:p w:rsidR="00C92A93" w:rsidRPr="003B5DF9" w:rsidRDefault="00C92A93" w:rsidP="00B619F9">
            <w:pPr>
              <w:pStyle w:val="a3"/>
              <w:spacing w:after="0"/>
              <w:ind w:left="0"/>
              <w:jc w:val="both"/>
            </w:pPr>
            <w:r w:rsidRPr="003B5DF9">
              <w:t>Разряд рабочего</w:t>
            </w:r>
          </w:p>
        </w:tc>
        <w:tc>
          <w:tcPr>
            <w:tcW w:w="1383" w:type="pct"/>
          </w:tcPr>
          <w:p w:rsidR="00C92A93" w:rsidRPr="003B5DF9" w:rsidRDefault="00C92A93" w:rsidP="00B619F9">
            <w:pPr>
              <w:pStyle w:val="a3"/>
              <w:spacing w:after="0"/>
              <w:ind w:left="0"/>
              <w:jc w:val="center"/>
              <w:rPr>
                <w:lang w:val="en-US"/>
              </w:rPr>
            </w:pPr>
            <w:r w:rsidRPr="003B5DF9">
              <w:rPr>
                <w:lang w:val="en-US"/>
              </w:rPr>
              <w:t>VI</w:t>
            </w:r>
          </w:p>
        </w:tc>
      </w:tr>
      <w:tr w:rsidR="00C92A93" w:rsidRPr="003B5DF9" w:rsidTr="00B619F9">
        <w:tc>
          <w:tcPr>
            <w:tcW w:w="3617" w:type="pct"/>
          </w:tcPr>
          <w:p w:rsidR="00C92A93" w:rsidRPr="003B5DF9" w:rsidRDefault="00C92A93" w:rsidP="00B619F9">
            <w:pPr>
              <w:pStyle w:val="a3"/>
              <w:spacing w:after="0"/>
              <w:ind w:left="0"/>
              <w:jc w:val="both"/>
            </w:pPr>
            <w:r w:rsidRPr="003B5DF9">
              <w:lastRenderedPageBreak/>
              <w:t>Норма выработки, шт.</w:t>
            </w:r>
          </w:p>
        </w:tc>
        <w:tc>
          <w:tcPr>
            <w:tcW w:w="1383" w:type="pct"/>
          </w:tcPr>
          <w:p w:rsidR="00C92A93" w:rsidRPr="003B5DF9" w:rsidRDefault="00C92A93" w:rsidP="00B619F9">
            <w:pPr>
              <w:pStyle w:val="a3"/>
              <w:spacing w:after="0"/>
              <w:ind w:left="0"/>
              <w:jc w:val="center"/>
            </w:pPr>
            <w:r w:rsidRPr="003B5DF9">
              <w:t>240</w:t>
            </w:r>
          </w:p>
        </w:tc>
      </w:tr>
      <w:tr w:rsidR="00C92A93" w:rsidRPr="003B5DF9" w:rsidTr="00B619F9">
        <w:tc>
          <w:tcPr>
            <w:tcW w:w="3617" w:type="pct"/>
          </w:tcPr>
          <w:p w:rsidR="00C92A93" w:rsidRPr="003B5DF9" w:rsidRDefault="00C92A93" w:rsidP="00B619F9">
            <w:pPr>
              <w:pStyle w:val="a3"/>
              <w:spacing w:after="0"/>
              <w:ind w:left="0"/>
              <w:jc w:val="both"/>
            </w:pPr>
            <w:r w:rsidRPr="003B5DF9">
              <w:t xml:space="preserve">Норма штучно-калькуляционного времени, мин. </w:t>
            </w:r>
          </w:p>
        </w:tc>
        <w:tc>
          <w:tcPr>
            <w:tcW w:w="1383" w:type="pct"/>
          </w:tcPr>
          <w:p w:rsidR="00C92A93" w:rsidRPr="003B5DF9" w:rsidRDefault="00C92A93" w:rsidP="00B619F9">
            <w:pPr>
              <w:pStyle w:val="a3"/>
              <w:spacing w:after="0"/>
              <w:ind w:left="0"/>
              <w:jc w:val="center"/>
            </w:pPr>
            <w:r w:rsidRPr="003B5DF9">
              <w:t>48</w:t>
            </w:r>
          </w:p>
        </w:tc>
      </w:tr>
      <w:tr w:rsidR="00C92A93" w:rsidRPr="003B5DF9" w:rsidTr="00B619F9">
        <w:tc>
          <w:tcPr>
            <w:tcW w:w="3617" w:type="pct"/>
          </w:tcPr>
          <w:p w:rsidR="00C92A93" w:rsidRPr="003B5DF9" w:rsidRDefault="00C92A93" w:rsidP="00B619F9">
            <w:pPr>
              <w:pStyle w:val="a3"/>
              <w:spacing w:after="0"/>
              <w:ind w:left="0"/>
              <w:jc w:val="both"/>
            </w:pPr>
            <w:r w:rsidRPr="003B5DF9">
              <w:t>Выполнение нормы за месяц, %</w:t>
            </w:r>
          </w:p>
        </w:tc>
        <w:tc>
          <w:tcPr>
            <w:tcW w:w="1383" w:type="pct"/>
          </w:tcPr>
          <w:p w:rsidR="00C92A93" w:rsidRPr="003B5DF9" w:rsidRDefault="00C92A93" w:rsidP="00B619F9">
            <w:pPr>
              <w:pStyle w:val="a3"/>
              <w:spacing w:after="0"/>
              <w:ind w:left="0"/>
              <w:jc w:val="center"/>
            </w:pPr>
            <w:r w:rsidRPr="003B5DF9">
              <w:t>110</w:t>
            </w:r>
          </w:p>
        </w:tc>
      </w:tr>
    </w:tbl>
    <w:p w:rsidR="00C92A93" w:rsidRPr="003B5DF9" w:rsidRDefault="00C92A93" w:rsidP="00C92A93">
      <w:pPr>
        <w:pStyle w:val="a8"/>
        <w:spacing w:after="0" w:line="240" w:lineRule="auto"/>
        <w:rPr>
          <w:bCs/>
          <w:sz w:val="24"/>
          <w:szCs w:val="24"/>
        </w:rPr>
      </w:pPr>
      <w:r w:rsidRPr="003B5DF9">
        <w:rPr>
          <w:sz w:val="24"/>
          <w:szCs w:val="24"/>
        </w:rPr>
        <w:t>При сдельно-прогрессивной системе изготовления продукции в пределах установленной нормы оплачивается по обычным расценкам, а сверх этой нормы по повышенным.</w:t>
      </w:r>
    </w:p>
    <w:p w:rsidR="00C92A93" w:rsidRPr="003B5DF9" w:rsidRDefault="00C92A93" w:rsidP="00C92A93">
      <w:pPr>
        <w:pStyle w:val="aa"/>
        <w:jc w:val="both"/>
        <w:rPr>
          <w:rFonts w:ascii="Times New Roman" w:hAnsi="Times New Roman"/>
          <w:sz w:val="24"/>
          <w:szCs w:val="24"/>
        </w:rPr>
      </w:pPr>
      <w:r w:rsidRPr="003B5DF9">
        <w:rPr>
          <w:rFonts w:ascii="Times New Roman" w:hAnsi="Times New Roman"/>
          <w:sz w:val="24"/>
          <w:szCs w:val="24"/>
        </w:rPr>
        <w:t>Тарифные коэффициенты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7"/>
        <w:gridCol w:w="1558"/>
        <w:gridCol w:w="1558"/>
        <w:gridCol w:w="1558"/>
        <w:gridCol w:w="1558"/>
        <w:gridCol w:w="1561"/>
      </w:tblGrid>
      <w:tr w:rsidR="00C92A93" w:rsidRPr="003B5DF9" w:rsidTr="00B619F9">
        <w:trPr>
          <w:cantSplit/>
          <w:jc w:val="center"/>
        </w:trPr>
        <w:tc>
          <w:tcPr>
            <w:tcW w:w="5000" w:type="pct"/>
            <w:gridSpan w:val="6"/>
          </w:tcPr>
          <w:p w:rsidR="00C92A93" w:rsidRPr="003B5DF9" w:rsidRDefault="00C92A93" w:rsidP="00B619F9">
            <w:pPr>
              <w:pStyle w:val="aa"/>
              <w:jc w:val="both"/>
              <w:rPr>
                <w:rFonts w:ascii="Times New Roman" w:hAnsi="Times New Roman"/>
                <w:sz w:val="24"/>
                <w:szCs w:val="24"/>
                <w:lang w:val="ru-RU" w:eastAsia="ru-RU"/>
              </w:rPr>
            </w:pPr>
            <w:r w:rsidRPr="003B5DF9">
              <w:rPr>
                <w:rFonts w:ascii="Times New Roman" w:hAnsi="Times New Roman"/>
                <w:sz w:val="24"/>
                <w:szCs w:val="24"/>
                <w:lang w:val="ru-RU" w:eastAsia="ru-RU"/>
              </w:rPr>
              <w:t>Разряды</w:t>
            </w:r>
          </w:p>
        </w:tc>
      </w:tr>
      <w:tr w:rsidR="00C92A93" w:rsidRPr="003B5DF9" w:rsidTr="00B619F9">
        <w:trPr>
          <w:jc w:val="center"/>
        </w:trPr>
        <w:tc>
          <w:tcPr>
            <w:tcW w:w="833" w:type="pct"/>
          </w:tcPr>
          <w:p w:rsidR="00C92A93" w:rsidRPr="003B5DF9" w:rsidRDefault="00C92A93" w:rsidP="00B619F9">
            <w:pPr>
              <w:pStyle w:val="aa"/>
              <w:jc w:val="both"/>
              <w:rPr>
                <w:rFonts w:ascii="Times New Roman" w:hAnsi="Times New Roman"/>
                <w:sz w:val="24"/>
                <w:szCs w:val="24"/>
                <w:lang w:val="en-US" w:eastAsia="ru-RU"/>
              </w:rPr>
            </w:pPr>
            <w:r w:rsidRPr="003B5DF9">
              <w:rPr>
                <w:rFonts w:ascii="Times New Roman" w:hAnsi="Times New Roman"/>
                <w:sz w:val="24"/>
                <w:szCs w:val="24"/>
                <w:lang w:val="en-US" w:eastAsia="ru-RU"/>
              </w:rPr>
              <w:t>I</w:t>
            </w:r>
          </w:p>
        </w:tc>
        <w:tc>
          <w:tcPr>
            <w:tcW w:w="833" w:type="pct"/>
          </w:tcPr>
          <w:p w:rsidR="00C92A93" w:rsidRPr="003B5DF9" w:rsidRDefault="00C92A93" w:rsidP="00B619F9">
            <w:pPr>
              <w:pStyle w:val="aa"/>
              <w:jc w:val="both"/>
              <w:rPr>
                <w:rFonts w:ascii="Times New Roman" w:hAnsi="Times New Roman"/>
                <w:sz w:val="24"/>
                <w:szCs w:val="24"/>
                <w:lang w:val="en-US" w:eastAsia="ru-RU"/>
              </w:rPr>
            </w:pPr>
            <w:r w:rsidRPr="003B5DF9">
              <w:rPr>
                <w:rFonts w:ascii="Times New Roman" w:hAnsi="Times New Roman"/>
                <w:sz w:val="24"/>
                <w:szCs w:val="24"/>
                <w:lang w:val="en-US" w:eastAsia="ru-RU"/>
              </w:rPr>
              <w:t>II</w:t>
            </w:r>
          </w:p>
        </w:tc>
        <w:tc>
          <w:tcPr>
            <w:tcW w:w="833" w:type="pct"/>
          </w:tcPr>
          <w:p w:rsidR="00C92A93" w:rsidRPr="003B5DF9" w:rsidRDefault="00C92A93" w:rsidP="00B619F9">
            <w:pPr>
              <w:pStyle w:val="aa"/>
              <w:jc w:val="both"/>
              <w:rPr>
                <w:rFonts w:ascii="Times New Roman" w:hAnsi="Times New Roman"/>
                <w:sz w:val="24"/>
                <w:szCs w:val="24"/>
                <w:lang w:val="en-US" w:eastAsia="ru-RU"/>
              </w:rPr>
            </w:pPr>
            <w:r w:rsidRPr="003B5DF9">
              <w:rPr>
                <w:rFonts w:ascii="Times New Roman" w:hAnsi="Times New Roman"/>
                <w:sz w:val="24"/>
                <w:szCs w:val="24"/>
                <w:lang w:val="en-US" w:eastAsia="ru-RU"/>
              </w:rPr>
              <w:t>III</w:t>
            </w:r>
          </w:p>
        </w:tc>
        <w:tc>
          <w:tcPr>
            <w:tcW w:w="833" w:type="pct"/>
          </w:tcPr>
          <w:p w:rsidR="00C92A93" w:rsidRPr="003B5DF9" w:rsidRDefault="00C92A93" w:rsidP="00B619F9">
            <w:pPr>
              <w:pStyle w:val="aa"/>
              <w:jc w:val="both"/>
              <w:rPr>
                <w:rFonts w:ascii="Times New Roman" w:hAnsi="Times New Roman"/>
                <w:sz w:val="24"/>
                <w:szCs w:val="24"/>
                <w:lang w:val="en-US" w:eastAsia="ru-RU"/>
              </w:rPr>
            </w:pPr>
            <w:r w:rsidRPr="003B5DF9">
              <w:rPr>
                <w:rFonts w:ascii="Times New Roman" w:hAnsi="Times New Roman"/>
                <w:sz w:val="24"/>
                <w:szCs w:val="24"/>
                <w:lang w:val="en-US" w:eastAsia="ru-RU"/>
              </w:rPr>
              <w:t>IV</w:t>
            </w:r>
          </w:p>
        </w:tc>
        <w:tc>
          <w:tcPr>
            <w:tcW w:w="833" w:type="pct"/>
          </w:tcPr>
          <w:p w:rsidR="00C92A93" w:rsidRPr="003B5DF9" w:rsidRDefault="00C92A93" w:rsidP="00B619F9">
            <w:pPr>
              <w:pStyle w:val="aa"/>
              <w:jc w:val="both"/>
              <w:rPr>
                <w:rFonts w:ascii="Times New Roman" w:hAnsi="Times New Roman"/>
                <w:sz w:val="24"/>
                <w:szCs w:val="24"/>
                <w:lang w:val="en-US" w:eastAsia="ru-RU"/>
              </w:rPr>
            </w:pPr>
            <w:r w:rsidRPr="003B5DF9">
              <w:rPr>
                <w:rFonts w:ascii="Times New Roman" w:hAnsi="Times New Roman"/>
                <w:sz w:val="24"/>
                <w:szCs w:val="24"/>
                <w:lang w:val="en-US" w:eastAsia="ru-RU"/>
              </w:rPr>
              <w:t>V</w:t>
            </w:r>
          </w:p>
        </w:tc>
        <w:tc>
          <w:tcPr>
            <w:tcW w:w="834" w:type="pct"/>
          </w:tcPr>
          <w:p w:rsidR="00C92A93" w:rsidRPr="003B5DF9" w:rsidRDefault="00C92A93" w:rsidP="00B619F9">
            <w:pPr>
              <w:pStyle w:val="aa"/>
              <w:jc w:val="both"/>
              <w:rPr>
                <w:rFonts w:ascii="Times New Roman" w:hAnsi="Times New Roman"/>
                <w:sz w:val="24"/>
                <w:szCs w:val="24"/>
                <w:lang w:val="en-US" w:eastAsia="ru-RU"/>
              </w:rPr>
            </w:pPr>
            <w:r w:rsidRPr="003B5DF9">
              <w:rPr>
                <w:rFonts w:ascii="Times New Roman" w:hAnsi="Times New Roman"/>
                <w:sz w:val="24"/>
                <w:szCs w:val="24"/>
                <w:lang w:val="en-US" w:eastAsia="ru-RU"/>
              </w:rPr>
              <w:t>VI</w:t>
            </w:r>
          </w:p>
        </w:tc>
      </w:tr>
      <w:tr w:rsidR="00C92A93" w:rsidRPr="003B5DF9" w:rsidTr="00B619F9">
        <w:trPr>
          <w:jc w:val="center"/>
        </w:trPr>
        <w:tc>
          <w:tcPr>
            <w:tcW w:w="833" w:type="pct"/>
          </w:tcPr>
          <w:p w:rsidR="00C92A93" w:rsidRPr="003B5DF9" w:rsidRDefault="00C92A93" w:rsidP="00B619F9">
            <w:pPr>
              <w:pStyle w:val="aa"/>
              <w:jc w:val="both"/>
              <w:rPr>
                <w:rFonts w:ascii="Times New Roman" w:hAnsi="Times New Roman"/>
                <w:sz w:val="24"/>
                <w:szCs w:val="24"/>
                <w:lang w:val="en-US" w:eastAsia="ru-RU"/>
              </w:rPr>
            </w:pPr>
            <w:r w:rsidRPr="003B5DF9">
              <w:rPr>
                <w:rFonts w:ascii="Times New Roman" w:hAnsi="Times New Roman"/>
                <w:sz w:val="24"/>
                <w:szCs w:val="24"/>
                <w:lang w:val="en-US" w:eastAsia="ru-RU"/>
              </w:rPr>
              <w:t>1</w:t>
            </w:r>
          </w:p>
        </w:tc>
        <w:tc>
          <w:tcPr>
            <w:tcW w:w="833" w:type="pct"/>
          </w:tcPr>
          <w:p w:rsidR="00C92A93" w:rsidRPr="003B5DF9" w:rsidRDefault="00C92A93" w:rsidP="00B619F9">
            <w:pPr>
              <w:pStyle w:val="aa"/>
              <w:jc w:val="both"/>
              <w:rPr>
                <w:rFonts w:ascii="Times New Roman" w:hAnsi="Times New Roman"/>
                <w:sz w:val="24"/>
                <w:szCs w:val="24"/>
                <w:lang w:val="en-US" w:eastAsia="ru-RU"/>
              </w:rPr>
            </w:pPr>
            <w:r w:rsidRPr="003B5DF9">
              <w:rPr>
                <w:rFonts w:ascii="Times New Roman" w:hAnsi="Times New Roman"/>
                <w:sz w:val="24"/>
                <w:szCs w:val="24"/>
                <w:lang w:val="en-US" w:eastAsia="ru-RU"/>
              </w:rPr>
              <w:t>1</w:t>
            </w:r>
            <w:r w:rsidRPr="003B5DF9">
              <w:rPr>
                <w:rFonts w:ascii="Times New Roman" w:hAnsi="Times New Roman"/>
                <w:sz w:val="24"/>
                <w:szCs w:val="24"/>
                <w:lang w:val="ru-RU" w:eastAsia="ru-RU"/>
              </w:rPr>
              <w:t>,</w:t>
            </w:r>
            <w:r w:rsidRPr="003B5DF9">
              <w:rPr>
                <w:rFonts w:ascii="Times New Roman" w:hAnsi="Times New Roman"/>
                <w:sz w:val="24"/>
                <w:szCs w:val="24"/>
                <w:lang w:val="en-US" w:eastAsia="ru-RU"/>
              </w:rPr>
              <w:t>09</w:t>
            </w:r>
          </w:p>
        </w:tc>
        <w:tc>
          <w:tcPr>
            <w:tcW w:w="833" w:type="pct"/>
          </w:tcPr>
          <w:p w:rsidR="00C92A93" w:rsidRPr="003B5DF9" w:rsidRDefault="00C92A93" w:rsidP="00B619F9">
            <w:pPr>
              <w:pStyle w:val="aa"/>
              <w:jc w:val="both"/>
              <w:rPr>
                <w:rFonts w:ascii="Times New Roman" w:hAnsi="Times New Roman"/>
                <w:sz w:val="24"/>
                <w:szCs w:val="24"/>
                <w:lang w:val="en-US" w:eastAsia="ru-RU"/>
              </w:rPr>
            </w:pPr>
            <w:r w:rsidRPr="003B5DF9">
              <w:rPr>
                <w:rFonts w:ascii="Times New Roman" w:hAnsi="Times New Roman"/>
                <w:sz w:val="24"/>
                <w:szCs w:val="24"/>
                <w:lang w:val="en-US" w:eastAsia="ru-RU"/>
              </w:rPr>
              <w:t>1</w:t>
            </w:r>
            <w:r w:rsidRPr="003B5DF9">
              <w:rPr>
                <w:rFonts w:ascii="Times New Roman" w:hAnsi="Times New Roman"/>
                <w:sz w:val="24"/>
                <w:szCs w:val="24"/>
                <w:lang w:val="ru-RU" w:eastAsia="ru-RU"/>
              </w:rPr>
              <w:t>,</w:t>
            </w:r>
            <w:r w:rsidRPr="003B5DF9">
              <w:rPr>
                <w:rFonts w:ascii="Times New Roman" w:hAnsi="Times New Roman"/>
                <w:sz w:val="24"/>
                <w:szCs w:val="24"/>
                <w:lang w:val="en-US" w:eastAsia="ru-RU"/>
              </w:rPr>
              <w:t>22</w:t>
            </w:r>
          </w:p>
        </w:tc>
        <w:tc>
          <w:tcPr>
            <w:tcW w:w="833" w:type="pct"/>
          </w:tcPr>
          <w:p w:rsidR="00C92A93" w:rsidRPr="003B5DF9" w:rsidRDefault="00C92A93" w:rsidP="00B619F9">
            <w:pPr>
              <w:pStyle w:val="aa"/>
              <w:jc w:val="both"/>
              <w:rPr>
                <w:rFonts w:ascii="Times New Roman" w:hAnsi="Times New Roman"/>
                <w:sz w:val="24"/>
                <w:szCs w:val="24"/>
                <w:lang w:val="en-US" w:eastAsia="ru-RU"/>
              </w:rPr>
            </w:pPr>
            <w:r w:rsidRPr="003B5DF9">
              <w:rPr>
                <w:rFonts w:ascii="Times New Roman" w:hAnsi="Times New Roman"/>
                <w:sz w:val="24"/>
                <w:szCs w:val="24"/>
                <w:lang w:val="en-US" w:eastAsia="ru-RU"/>
              </w:rPr>
              <w:t>1</w:t>
            </w:r>
            <w:r w:rsidRPr="003B5DF9">
              <w:rPr>
                <w:rFonts w:ascii="Times New Roman" w:hAnsi="Times New Roman"/>
                <w:sz w:val="24"/>
                <w:szCs w:val="24"/>
                <w:lang w:val="ru-RU" w:eastAsia="ru-RU"/>
              </w:rPr>
              <w:t>,</w:t>
            </w:r>
            <w:r w:rsidRPr="003B5DF9">
              <w:rPr>
                <w:rFonts w:ascii="Times New Roman" w:hAnsi="Times New Roman"/>
                <w:sz w:val="24"/>
                <w:szCs w:val="24"/>
                <w:lang w:val="en-US" w:eastAsia="ru-RU"/>
              </w:rPr>
              <w:t>35</w:t>
            </w:r>
          </w:p>
        </w:tc>
        <w:tc>
          <w:tcPr>
            <w:tcW w:w="833" w:type="pct"/>
          </w:tcPr>
          <w:p w:rsidR="00C92A93" w:rsidRPr="003B5DF9" w:rsidRDefault="00C92A93" w:rsidP="00B619F9">
            <w:pPr>
              <w:pStyle w:val="aa"/>
              <w:jc w:val="both"/>
              <w:rPr>
                <w:rFonts w:ascii="Times New Roman" w:hAnsi="Times New Roman"/>
                <w:sz w:val="24"/>
                <w:szCs w:val="24"/>
                <w:lang w:val="en-US" w:eastAsia="ru-RU"/>
              </w:rPr>
            </w:pPr>
            <w:r w:rsidRPr="003B5DF9">
              <w:rPr>
                <w:rFonts w:ascii="Times New Roman" w:hAnsi="Times New Roman"/>
                <w:sz w:val="24"/>
                <w:szCs w:val="24"/>
                <w:lang w:val="en-US" w:eastAsia="ru-RU"/>
              </w:rPr>
              <w:t>1</w:t>
            </w:r>
            <w:r w:rsidRPr="003B5DF9">
              <w:rPr>
                <w:rFonts w:ascii="Times New Roman" w:hAnsi="Times New Roman"/>
                <w:sz w:val="24"/>
                <w:szCs w:val="24"/>
                <w:lang w:val="ru-RU" w:eastAsia="ru-RU"/>
              </w:rPr>
              <w:t>,</w:t>
            </w:r>
            <w:r w:rsidRPr="003B5DF9">
              <w:rPr>
                <w:rFonts w:ascii="Times New Roman" w:hAnsi="Times New Roman"/>
                <w:sz w:val="24"/>
                <w:szCs w:val="24"/>
                <w:lang w:val="en-US" w:eastAsia="ru-RU"/>
              </w:rPr>
              <w:t>53</w:t>
            </w:r>
          </w:p>
        </w:tc>
        <w:tc>
          <w:tcPr>
            <w:tcW w:w="834" w:type="pct"/>
          </w:tcPr>
          <w:p w:rsidR="00C92A93" w:rsidRPr="003B5DF9" w:rsidRDefault="00C92A93" w:rsidP="00B619F9">
            <w:pPr>
              <w:pStyle w:val="aa"/>
              <w:jc w:val="both"/>
              <w:rPr>
                <w:rFonts w:ascii="Times New Roman" w:hAnsi="Times New Roman"/>
                <w:sz w:val="24"/>
                <w:szCs w:val="24"/>
                <w:lang w:val="en-US" w:eastAsia="ru-RU"/>
              </w:rPr>
            </w:pPr>
            <w:r w:rsidRPr="003B5DF9">
              <w:rPr>
                <w:rFonts w:ascii="Times New Roman" w:hAnsi="Times New Roman"/>
                <w:sz w:val="24"/>
                <w:szCs w:val="24"/>
                <w:lang w:val="en-US" w:eastAsia="ru-RU"/>
              </w:rPr>
              <w:t>1</w:t>
            </w:r>
            <w:r w:rsidRPr="003B5DF9">
              <w:rPr>
                <w:rFonts w:ascii="Times New Roman" w:hAnsi="Times New Roman"/>
                <w:sz w:val="24"/>
                <w:szCs w:val="24"/>
                <w:lang w:val="ru-RU" w:eastAsia="ru-RU"/>
              </w:rPr>
              <w:t>,</w:t>
            </w:r>
            <w:r w:rsidRPr="003B5DF9">
              <w:rPr>
                <w:rFonts w:ascii="Times New Roman" w:hAnsi="Times New Roman"/>
                <w:sz w:val="24"/>
                <w:szCs w:val="24"/>
                <w:lang w:val="en-US" w:eastAsia="ru-RU"/>
              </w:rPr>
              <w:t>8</w:t>
            </w:r>
          </w:p>
        </w:tc>
      </w:tr>
    </w:tbl>
    <w:p w:rsidR="00C92A93" w:rsidRPr="003B5DF9" w:rsidRDefault="00C92A93" w:rsidP="00C92A93">
      <w:pPr>
        <w:pStyle w:val="Style8"/>
        <w:widowControl/>
        <w:spacing w:line="240" w:lineRule="auto"/>
        <w:ind w:firstLine="0"/>
        <w:rPr>
          <w:rStyle w:val="FontStyle156"/>
          <w:rFonts w:eastAsia="Arial"/>
          <w:i/>
        </w:rPr>
      </w:pPr>
    </w:p>
    <w:p w:rsidR="00C92A93" w:rsidRPr="003B5DF9" w:rsidRDefault="00C92A93" w:rsidP="00C92A93">
      <w:pPr>
        <w:pStyle w:val="Style8"/>
        <w:widowControl/>
        <w:spacing w:line="240" w:lineRule="auto"/>
        <w:ind w:firstLine="567"/>
        <w:rPr>
          <w:rStyle w:val="FontStyle156"/>
          <w:rFonts w:eastAsia="Arial"/>
        </w:rPr>
      </w:pPr>
      <w:r w:rsidRPr="003B5DF9">
        <w:rPr>
          <w:rStyle w:val="FontStyle156"/>
          <w:rFonts w:eastAsia="Arial"/>
          <w:b/>
        </w:rPr>
        <w:t>Задача 10.5.</w:t>
      </w:r>
      <w:r w:rsidRPr="003B5DF9">
        <w:rPr>
          <w:rStyle w:val="FontStyle156"/>
          <w:rFonts w:eastAsia="Arial"/>
        </w:rPr>
        <w:t xml:space="preserve"> </w:t>
      </w:r>
    </w:p>
    <w:p w:rsidR="00C92A93" w:rsidRPr="003B5DF9" w:rsidRDefault="00C92A93" w:rsidP="00C92A93">
      <w:pPr>
        <w:pStyle w:val="Style8"/>
        <w:widowControl/>
        <w:spacing w:line="240" w:lineRule="auto"/>
        <w:ind w:firstLine="567"/>
      </w:pPr>
      <w:r w:rsidRPr="003B5DF9">
        <w:t xml:space="preserve">В планируемом периоде цех предполагает выпустить продукции на 5,6 млн. руб. и при этом увеличить выработку на одного рабочего в год с 70 000 руб. до 74 000 руб. На сколько человек можно будет сократить численность рабочих и каков будет рост производительности труда? </w:t>
      </w:r>
    </w:p>
    <w:p w:rsidR="00C92A93" w:rsidRPr="003B5DF9" w:rsidRDefault="00C92A93" w:rsidP="00C92A93">
      <w:pPr>
        <w:pStyle w:val="Style8"/>
        <w:widowControl/>
        <w:spacing w:line="240" w:lineRule="auto"/>
        <w:ind w:firstLine="567"/>
        <w:rPr>
          <w:rStyle w:val="FontStyle156"/>
          <w:rFonts w:eastAsia="Arial"/>
          <w:i/>
        </w:rPr>
      </w:pPr>
    </w:p>
    <w:p w:rsidR="00C92A93" w:rsidRPr="003B5DF9" w:rsidRDefault="00C92A93" w:rsidP="00C92A93">
      <w:pPr>
        <w:pStyle w:val="Style8"/>
        <w:widowControl/>
        <w:spacing w:line="240" w:lineRule="auto"/>
        <w:ind w:firstLine="567"/>
        <w:rPr>
          <w:rStyle w:val="FontStyle156"/>
          <w:rFonts w:eastAsia="Arial"/>
        </w:rPr>
      </w:pPr>
      <w:r w:rsidRPr="003B5DF9">
        <w:rPr>
          <w:rStyle w:val="FontStyle156"/>
          <w:rFonts w:eastAsia="Arial"/>
          <w:b/>
        </w:rPr>
        <w:t>Задача 10.6.</w:t>
      </w:r>
      <w:r w:rsidRPr="003B5DF9">
        <w:rPr>
          <w:rStyle w:val="FontStyle156"/>
          <w:rFonts w:eastAsia="Arial"/>
        </w:rPr>
        <w:t xml:space="preserve"> </w:t>
      </w:r>
    </w:p>
    <w:p w:rsidR="00C92A93" w:rsidRPr="003B5DF9" w:rsidRDefault="00C92A93" w:rsidP="00C92A93">
      <w:pPr>
        <w:pStyle w:val="Style8"/>
        <w:widowControl/>
        <w:spacing w:line="240" w:lineRule="auto"/>
        <w:ind w:firstLine="567"/>
        <w:rPr>
          <w:color w:val="000000"/>
        </w:rPr>
      </w:pPr>
      <w:r w:rsidRPr="003B5DF9">
        <w:t>В цехе №1 производительность труда повысилась на 7,5%, в цехе №2 снизилась на 5%, в цехе №3 индекс производительности труда составил 1,</w:t>
      </w:r>
      <w:proofErr w:type="gramStart"/>
      <w:r w:rsidRPr="003B5DF9">
        <w:t>03.</w:t>
      </w:r>
      <w:r w:rsidRPr="003B5DF9">
        <w:rPr>
          <w:color w:val="000000"/>
        </w:rPr>
        <w:t>В</w:t>
      </w:r>
      <w:proofErr w:type="gramEnd"/>
      <w:r w:rsidRPr="003B5DF9">
        <w:rPr>
          <w:color w:val="000000"/>
        </w:rPr>
        <w:t xml:space="preserve"> цехе №1 отработано 15000 чел–дней, в цехе №2 – 16800 чел–дней, в цехе №3– 9000 чел–</w:t>
      </w:r>
      <w:proofErr w:type="spellStart"/>
      <w:r w:rsidRPr="003B5DF9">
        <w:rPr>
          <w:color w:val="000000"/>
        </w:rPr>
        <w:t>дней.Определите</w:t>
      </w:r>
      <w:proofErr w:type="spellEnd"/>
      <w:r w:rsidRPr="003B5DF9">
        <w:rPr>
          <w:color w:val="000000"/>
        </w:rPr>
        <w:t xml:space="preserve"> индекс производительности труда по фабрике в целом;</w:t>
      </w:r>
    </w:p>
    <w:p w:rsidR="00C92A93" w:rsidRPr="003B5DF9" w:rsidRDefault="00C92A93" w:rsidP="00C92A93">
      <w:pPr>
        <w:pStyle w:val="Style8"/>
        <w:widowControl/>
        <w:spacing w:line="240" w:lineRule="auto"/>
        <w:ind w:firstLine="567"/>
        <w:rPr>
          <w:rStyle w:val="FontStyle156"/>
          <w:rFonts w:eastAsia="Arial"/>
          <w:i/>
        </w:rPr>
      </w:pPr>
    </w:p>
    <w:p w:rsidR="00C92A93" w:rsidRPr="003B5DF9" w:rsidRDefault="00C92A93" w:rsidP="00C92A93">
      <w:pPr>
        <w:pStyle w:val="Style8"/>
        <w:widowControl/>
        <w:spacing w:line="240" w:lineRule="auto"/>
        <w:ind w:firstLine="567"/>
        <w:rPr>
          <w:rStyle w:val="FontStyle156"/>
          <w:rFonts w:eastAsia="Arial"/>
        </w:rPr>
      </w:pPr>
      <w:r w:rsidRPr="003B5DF9">
        <w:rPr>
          <w:rStyle w:val="FontStyle156"/>
          <w:rFonts w:eastAsia="Arial"/>
          <w:b/>
        </w:rPr>
        <w:t>Задача 10.7.</w:t>
      </w:r>
      <w:r w:rsidRPr="003B5DF9">
        <w:rPr>
          <w:rStyle w:val="FontStyle156"/>
          <w:rFonts w:eastAsia="Arial"/>
        </w:rPr>
        <w:t xml:space="preserve"> </w:t>
      </w:r>
    </w:p>
    <w:p w:rsidR="00C92A93" w:rsidRPr="003B5DF9" w:rsidRDefault="00C92A93" w:rsidP="00C92A93">
      <w:pPr>
        <w:pStyle w:val="Style8"/>
        <w:widowControl/>
        <w:spacing w:line="240" w:lineRule="auto"/>
        <w:ind w:firstLine="567"/>
      </w:pPr>
      <w:r w:rsidRPr="003B5DF9">
        <w:t>Бригада в составе 24 человек отработала в течение месяца 23 рабочих дня и выпустила 10 тыс. изделий. Нормы выработки при этом были выполнены на 120%. В следующем месяце предполагается в результате улучшения организации труда повысить производительность труда на 5%. Определить, какая была нормативная и фактическая трудоемкость изделия в истекшем месяце, сколько изделий будет выпущено в следующем месяце и каковы при этом окажутся плановая трудоемкость изделия и процент выполнения норм при том количестве отработанных часов.</w:t>
      </w:r>
    </w:p>
    <w:p w:rsidR="00C92A93" w:rsidRPr="003B5DF9" w:rsidRDefault="00C92A93" w:rsidP="00C92A93">
      <w:pPr>
        <w:pStyle w:val="Style8"/>
        <w:widowControl/>
        <w:spacing w:line="240" w:lineRule="auto"/>
        <w:ind w:firstLine="0"/>
      </w:pPr>
    </w:p>
    <w:tbl>
      <w:tblPr>
        <w:tblW w:w="0" w:type="auto"/>
        <w:tblLook w:val="04A0" w:firstRow="1" w:lastRow="0" w:firstColumn="1" w:lastColumn="0" w:noHBand="0" w:noVBand="1"/>
      </w:tblPr>
      <w:tblGrid>
        <w:gridCol w:w="1354"/>
        <w:gridCol w:w="8006"/>
      </w:tblGrid>
      <w:tr w:rsidR="00C92A93" w:rsidRPr="003B5DF9" w:rsidTr="00B619F9">
        <w:tc>
          <w:tcPr>
            <w:tcW w:w="1386" w:type="dxa"/>
          </w:tcPr>
          <w:p w:rsidR="00C92A93" w:rsidRPr="003B5DF9" w:rsidRDefault="00C92A93" w:rsidP="00B619F9">
            <w:pPr>
              <w:rPr>
                <w:i/>
              </w:rPr>
            </w:pPr>
            <w:r w:rsidRPr="005A7158">
              <w:rPr>
                <w:i/>
                <w:noProof/>
                <w:lang w:val="en-US" w:eastAsia="en-US"/>
              </w:rPr>
              <w:drawing>
                <wp:inline distT="0" distB="0" distL="0" distR="0">
                  <wp:extent cx="571500" cy="571500"/>
                  <wp:effectExtent l="0" t="0" r="0" b="0"/>
                  <wp:docPr id="2" name="Рисунок 2" descr="Описание: http://nurisvet24.com/attachments/Image/komputer.png?template=gene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Описание: http://nurisvet24.com/attachments/Image/komputer.png?template=generi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8752" w:type="dxa"/>
          </w:tcPr>
          <w:p w:rsidR="00C92A93" w:rsidRPr="005A7158" w:rsidRDefault="00C92A93" w:rsidP="00B619F9">
            <w:pPr>
              <w:pStyle w:val="3"/>
              <w:spacing w:before="0"/>
              <w:jc w:val="center"/>
              <w:rPr>
                <w:i/>
                <w:lang w:eastAsia="en-US"/>
              </w:rPr>
            </w:pPr>
            <w:r w:rsidRPr="005A7158">
              <w:rPr>
                <w:i/>
                <w:lang w:eastAsia="en-US"/>
              </w:rPr>
              <w:t>Задание для самостоятельной работы по теме 10, предполагающее подготовку к аудиторным занятиям, изучение теоретического материала и его систематизация для решения задач</w:t>
            </w:r>
          </w:p>
        </w:tc>
      </w:tr>
    </w:tbl>
    <w:p w:rsidR="00C92A93" w:rsidRPr="003B5DF9" w:rsidRDefault="00C92A93" w:rsidP="00C92A93"/>
    <w:p w:rsidR="00C92A93" w:rsidRPr="003B5DF9" w:rsidRDefault="00C92A93" w:rsidP="00C92A93">
      <w:pPr>
        <w:pStyle w:val="Style8"/>
        <w:widowControl/>
        <w:spacing w:line="240" w:lineRule="auto"/>
        <w:ind w:firstLine="0"/>
        <w:rPr>
          <w:rStyle w:val="FontStyle156"/>
          <w:b/>
        </w:rPr>
      </w:pPr>
      <w:r w:rsidRPr="003B5DF9">
        <w:rPr>
          <w:rStyle w:val="FontStyle156"/>
          <w:b/>
        </w:rPr>
        <w:t xml:space="preserve">Задание 10.1. </w:t>
      </w:r>
    </w:p>
    <w:p w:rsidR="00C92A93" w:rsidRPr="003B5DF9" w:rsidRDefault="00C92A93" w:rsidP="00C92A93">
      <w:pPr>
        <w:ind w:left="75" w:right="75" w:firstLine="300"/>
        <w:rPr>
          <w:color w:val="000000"/>
        </w:rPr>
      </w:pPr>
      <w:r w:rsidRPr="003B5DF9">
        <w:rPr>
          <w:iCs/>
          <w:color w:val="000000"/>
        </w:rPr>
        <w:t>Среднесписочная численность работников предприятия за год составила 1 000 чел. По трудовому договору в этом году на предприятие зачислено 200 чел. Рассчитать коэффициент оборота по приему.</w:t>
      </w:r>
    </w:p>
    <w:p w:rsidR="00C92A93" w:rsidRDefault="00C92A93" w:rsidP="00C92A93">
      <w:pPr>
        <w:pStyle w:val="Style8"/>
        <w:widowControl/>
        <w:spacing w:line="240" w:lineRule="auto"/>
        <w:ind w:firstLine="0"/>
        <w:rPr>
          <w:rStyle w:val="FontStyle156"/>
          <w:b/>
        </w:rPr>
      </w:pPr>
    </w:p>
    <w:p w:rsidR="00C92A93" w:rsidRPr="003B5DF9" w:rsidRDefault="00C92A93" w:rsidP="00C92A93">
      <w:pPr>
        <w:pStyle w:val="Style8"/>
        <w:widowControl/>
        <w:spacing w:line="240" w:lineRule="auto"/>
        <w:ind w:firstLine="0"/>
        <w:rPr>
          <w:rStyle w:val="FontStyle156"/>
          <w:b/>
        </w:rPr>
      </w:pPr>
      <w:r w:rsidRPr="003B5DF9">
        <w:rPr>
          <w:rStyle w:val="FontStyle156"/>
          <w:b/>
        </w:rPr>
        <w:t xml:space="preserve">Задание 10.2. </w:t>
      </w:r>
    </w:p>
    <w:p w:rsidR="00C92A93" w:rsidRPr="003B5DF9" w:rsidRDefault="00C92A93" w:rsidP="00C92A93">
      <w:pPr>
        <w:ind w:left="75" w:right="75" w:firstLine="300"/>
        <w:rPr>
          <w:color w:val="000000"/>
        </w:rPr>
      </w:pPr>
      <w:r w:rsidRPr="003B5DF9">
        <w:rPr>
          <w:iCs/>
          <w:color w:val="000000"/>
        </w:rPr>
        <w:t>Среднесписочная численность работников предприятия за год составила 1 000 чел. В течение года уволилось по собственному желанию 75 чел., поступило в учебные заведения 15 чел., ушло на пенсию 25 чел. Рассчитать коэффициент оборота по выбытию.</w:t>
      </w:r>
    </w:p>
    <w:p w:rsidR="00C92A93" w:rsidRPr="003B5DF9" w:rsidRDefault="00C92A93" w:rsidP="00C92A93">
      <w:pPr>
        <w:pStyle w:val="Style8"/>
        <w:widowControl/>
        <w:spacing w:line="240" w:lineRule="auto"/>
        <w:ind w:firstLine="0"/>
        <w:rPr>
          <w:rStyle w:val="FontStyle156"/>
          <w:b/>
        </w:rPr>
      </w:pPr>
    </w:p>
    <w:p w:rsidR="00C92A93" w:rsidRPr="003B5DF9" w:rsidRDefault="00C92A93" w:rsidP="00C92A93">
      <w:pPr>
        <w:pStyle w:val="Style8"/>
        <w:widowControl/>
        <w:spacing w:line="240" w:lineRule="auto"/>
        <w:ind w:firstLine="0"/>
        <w:rPr>
          <w:rStyle w:val="FontStyle156"/>
          <w:b/>
        </w:rPr>
      </w:pPr>
      <w:r w:rsidRPr="003B5DF9">
        <w:rPr>
          <w:rStyle w:val="FontStyle156"/>
          <w:b/>
        </w:rPr>
        <w:t xml:space="preserve">Задание 10.3. </w:t>
      </w:r>
    </w:p>
    <w:p w:rsidR="00C92A93" w:rsidRPr="003B5DF9" w:rsidRDefault="00C92A93" w:rsidP="00C92A93">
      <w:pPr>
        <w:ind w:left="75" w:right="75" w:firstLine="300"/>
        <w:rPr>
          <w:color w:val="000000"/>
        </w:rPr>
      </w:pPr>
      <w:r w:rsidRPr="003B5DF9">
        <w:rPr>
          <w:iCs/>
          <w:color w:val="000000"/>
        </w:rPr>
        <w:t>Среднесписочная численность работников предприятия за год составила 1 000 чел. В течение года уволилось по собственному желанию 75 чел., поступило в учебные заведения 15 чел., ушло на пенсию 25 чел. По трудовому договору в этом году на предприятие зачислено 200 чел. Рассчитать коэффициент стабильности кадров.</w:t>
      </w:r>
    </w:p>
    <w:p w:rsidR="00C92A93" w:rsidRDefault="00C92A93" w:rsidP="00C92A93">
      <w:pPr>
        <w:pStyle w:val="Style8"/>
        <w:widowControl/>
        <w:spacing w:line="240" w:lineRule="auto"/>
        <w:ind w:firstLine="0"/>
        <w:rPr>
          <w:rStyle w:val="FontStyle156"/>
          <w:b/>
        </w:rPr>
      </w:pPr>
    </w:p>
    <w:p w:rsidR="00C92A93" w:rsidRPr="003B5DF9" w:rsidRDefault="00C92A93" w:rsidP="00C92A93">
      <w:pPr>
        <w:pStyle w:val="Style8"/>
        <w:widowControl/>
        <w:spacing w:line="240" w:lineRule="auto"/>
        <w:ind w:firstLine="0"/>
        <w:rPr>
          <w:rStyle w:val="FontStyle156"/>
          <w:b/>
        </w:rPr>
      </w:pPr>
      <w:r w:rsidRPr="003B5DF9">
        <w:rPr>
          <w:rStyle w:val="FontStyle156"/>
          <w:b/>
        </w:rPr>
        <w:t xml:space="preserve">Задание 10.4. </w:t>
      </w:r>
    </w:p>
    <w:p w:rsidR="00C92A93" w:rsidRPr="003B5DF9" w:rsidRDefault="00C92A93" w:rsidP="00C92A93">
      <w:pPr>
        <w:ind w:left="75" w:right="75" w:firstLine="300"/>
        <w:rPr>
          <w:color w:val="000000"/>
        </w:rPr>
      </w:pPr>
      <w:r w:rsidRPr="003B5DF9">
        <w:rPr>
          <w:iCs/>
          <w:color w:val="000000"/>
        </w:rPr>
        <w:t>Среднесписочная численность работников предприятия за год составила 1 000 чел. В течение года уволилось по собственному желанию 75 чел., призваны на службу в Вооруженные силы 10 чел., ушло на пенсию 25 чел. Рассчитать коэффициент текучести кадров.</w:t>
      </w:r>
    </w:p>
    <w:p w:rsidR="00C92A93" w:rsidRDefault="00C92A93" w:rsidP="00C92A93">
      <w:pPr>
        <w:pStyle w:val="Style8"/>
        <w:widowControl/>
        <w:spacing w:line="240" w:lineRule="auto"/>
        <w:ind w:firstLine="0"/>
        <w:rPr>
          <w:rStyle w:val="FontStyle156"/>
          <w:b/>
        </w:rPr>
      </w:pPr>
    </w:p>
    <w:p w:rsidR="00C92A93" w:rsidRPr="003B5DF9" w:rsidRDefault="00C92A93" w:rsidP="00C92A93">
      <w:pPr>
        <w:pStyle w:val="Style8"/>
        <w:widowControl/>
        <w:spacing w:line="240" w:lineRule="auto"/>
        <w:ind w:firstLine="567"/>
        <w:rPr>
          <w:rStyle w:val="FontStyle156"/>
          <w:b/>
        </w:rPr>
      </w:pPr>
      <w:r w:rsidRPr="003B5DF9">
        <w:rPr>
          <w:rStyle w:val="FontStyle156"/>
          <w:b/>
        </w:rPr>
        <w:t>Задание 10.5.</w:t>
      </w:r>
    </w:p>
    <w:p w:rsidR="00C92A93" w:rsidRPr="003B5DF9" w:rsidRDefault="00C92A93" w:rsidP="00C92A93">
      <w:pPr>
        <w:ind w:left="75" w:right="75" w:firstLine="300"/>
        <w:rPr>
          <w:color w:val="000000"/>
        </w:rPr>
      </w:pPr>
      <w:r w:rsidRPr="003B5DF9">
        <w:rPr>
          <w:iCs/>
          <w:color w:val="000000"/>
        </w:rPr>
        <w:t>Предприятие выпускает 3 вида изделий: А, Б, В. Выпуск и численность занятых в производстве этих изделий представлен в таблице. Определить отклонение производительности труда при производстве изделий А, Б, В от средней производительности.</w:t>
      </w:r>
    </w:p>
    <w:tbl>
      <w:tblPr>
        <w:tblW w:w="4850" w:type="pct"/>
        <w:jc w:val="center"/>
        <w:tblCellSpacing w:w="0" w:type="dxa"/>
        <w:tblBorders>
          <w:top w:val="outset" w:sz="6" w:space="0" w:color="008D8A"/>
          <w:left w:val="outset" w:sz="6" w:space="0" w:color="008D8A"/>
          <w:bottom w:val="outset" w:sz="6" w:space="0" w:color="008D8A"/>
          <w:right w:val="outset" w:sz="6" w:space="0" w:color="008D8A"/>
        </w:tblBorders>
        <w:tblCellMar>
          <w:left w:w="0" w:type="dxa"/>
          <w:right w:w="0" w:type="dxa"/>
        </w:tblCellMar>
        <w:tblLook w:val="04A0" w:firstRow="1" w:lastRow="0" w:firstColumn="1" w:lastColumn="0" w:noHBand="0" w:noVBand="1"/>
      </w:tblPr>
      <w:tblGrid>
        <w:gridCol w:w="1206"/>
        <w:gridCol w:w="4896"/>
        <w:gridCol w:w="2962"/>
      </w:tblGrid>
      <w:tr w:rsidR="00C92A93" w:rsidRPr="003B5DF9" w:rsidTr="00B619F9">
        <w:trPr>
          <w:tblCellSpacing w:w="0" w:type="dxa"/>
          <w:jc w:val="center"/>
        </w:trPr>
        <w:tc>
          <w:tcPr>
            <w:tcW w:w="665" w:type="pct"/>
            <w:tcBorders>
              <w:top w:val="outset" w:sz="6" w:space="0" w:color="008D8A"/>
              <w:left w:val="outset" w:sz="6" w:space="0" w:color="008D8A"/>
              <w:bottom w:val="outset" w:sz="6" w:space="0" w:color="008D8A"/>
              <w:right w:val="outset" w:sz="6" w:space="0" w:color="008D8A"/>
            </w:tcBorders>
            <w:shd w:val="clear" w:color="auto" w:fill="CEFFFC"/>
            <w:hideMark/>
          </w:tcPr>
          <w:p w:rsidR="00C92A93" w:rsidRPr="00354215" w:rsidRDefault="00C92A93" w:rsidP="00B619F9">
            <w:pPr>
              <w:ind w:left="-7"/>
              <w:jc w:val="center"/>
            </w:pPr>
            <w:r w:rsidRPr="00354215">
              <w:t>Изделие</w:t>
            </w:r>
          </w:p>
        </w:tc>
        <w:tc>
          <w:tcPr>
            <w:tcW w:w="2701" w:type="pct"/>
            <w:tcBorders>
              <w:top w:val="outset" w:sz="6" w:space="0" w:color="008D8A"/>
              <w:left w:val="outset" w:sz="6" w:space="0" w:color="008D8A"/>
              <w:bottom w:val="outset" w:sz="6" w:space="0" w:color="008D8A"/>
              <w:right w:val="outset" w:sz="6" w:space="0" w:color="008D8A"/>
            </w:tcBorders>
            <w:shd w:val="clear" w:color="auto" w:fill="CEFFFC"/>
            <w:hideMark/>
          </w:tcPr>
          <w:p w:rsidR="00C92A93" w:rsidRPr="00354215" w:rsidRDefault="00C92A93" w:rsidP="00B619F9">
            <w:pPr>
              <w:ind w:left="-7"/>
              <w:jc w:val="center"/>
            </w:pPr>
            <w:r w:rsidRPr="00354215">
              <w:t>Стоимость произведенной продукции, млн руб.</w:t>
            </w:r>
          </w:p>
        </w:tc>
        <w:tc>
          <w:tcPr>
            <w:tcW w:w="0" w:type="auto"/>
            <w:tcBorders>
              <w:top w:val="outset" w:sz="6" w:space="0" w:color="008D8A"/>
              <w:left w:val="outset" w:sz="6" w:space="0" w:color="008D8A"/>
              <w:bottom w:val="outset" w:sz="6" w:space="0" w:color="008D8A"/>
              <w:right w:val="outset" w:sz="6" w:space="0" w:color="008D8A"/>
            </w:tcBorders>
            <w:shd w:val="clear" w:color="auto" w:fill="CEFFFC"/>
            <w:hideMark/>
          </w:tcPr>
          <w:p w:rsidR="00C92A93" w:rsidRPr="00354215" w:rsidRDefault="00C92A93" w:rsidP="00B619F9">
            <w:pPr>
              <w:ind w:left="-7"/>
              <w:jc w:val="center"/>
            </w:pPr>
            <w:r w:rsidRPr="00354215">
              <w:t>Численность занятых, чел.</w:t>
            </w:r>
          </w:p>
        </w:tc>
      </w:tr>
      <w:tr w:rsidR="00C92A93" w:rsidRPr="003B5DF9" w:rsidTr="00B619F9">
        <w:trPr>
          <w:tblCellSpacing w:w="0" w:type="dxa"/>
          <w:jc w:val="center"/>
        </w:trPr>
        <w:tc>
          <w:tcPr>
            <w:tcW w:w="665" w:type="pct"/>
            <w:tcBorders>
              <w:top w:val="outset" w:sz="6" w:space="0" w:color="008D8A"/>
              <w:left w:val="outset" w:sz="6" w:space="0" w:color="008D8A"/>
              <w:bottom w:val="outset" w:sz="6" w:space="0" w:color="008D8A"/>
              <w:right w:val="outset" w:sz="6" w:space="0" w:color="008D8A"/>
            </w:tcBorders>
            <w:hideMark/>
          </w:tcPr>
          <w:p w:rsidR="00C92A93" w:rsidRPr="00354215" w:rsidRDefault="00C92A93" w:rsidP="00B619F9">
            <w:pPr>
              <w:ind w:left="-7"/>
              <w:jc w:val="center"/>
            </w:pPr>
            <w:r w:rsidRPr="00354215">
              <w:t>А</w:t>
            </w:r>
          </w:p>
        </w:tc>
        <w:tc>
          <w:tcPr>
            <w:tcW w:w="2701" w:type="pct"/>
            <w:tcBorders>
              <w:top w:val="outset" w:sz="6" w:space="0" w:color="008D8A"/>
              <w:left w:val="outset" w:sz="6" w:space="0" w:color="008D8A"/>
              <w:bottom w:val="outset" w:sz="6" w:space="0" w:color="008D8A"/>
              <w:right w:val="outset" w:sz="6" w:space="0" w:color="008D8A"/>
            </w:tcBorders>
            <w:hideMark/>
          </w:tcPr>
          <w:p w:rsidR="00C92A93" w:rsidRPr="00354215" w:rsidRDefault="00C92A93" w:rsidP="00B619F9">
            <w:pPr>
              <w:ind w:left="-7"/>
              <w:jc w:val="center"/>
            </w:pPr>
            <w:r w:rsidRPr="00354215">
              <w:t>1,25</w:t>
            </w:r>
          </w:p>
        </w:tc>
        <w:tc>
          <w:tcPr>
            <w:tcW w:w="0" w:type="auto"/>
            <w:tcBorders>
              <w:top w:val="outset" w:sz="6" w:space="0" w:color="008D8A"/>
              <w:left w:val="outset" w:sz="6" w:space="0" w:color="008D8A"/>
              <w:bottom w:val="outset" w:sz="6" w:space="0" w:color="008D8A"/>
              <w:right w:val="outset" w:sz="6" w:space="0" w:color="008D8A"/>
            </w:tcBorders>
            <w:hideMark/>
          </w:tcPr>
          <w:p w:rsidR="00C92A93" w:rsidRPr="00354215" w:rsidRDefault="00C92A93" w:rsidP="00B619F9">
            <w:pPr>
              <w:ind w:left="-7"/>
              <w:jc w:val="center"/>
            </w:pPr>
            <w:r w:rsidRPr="00354215">
              <w:t>100</w:t>
            </w:r>
          </w:p>
        </w:tc>
      </w:tr>
      <w:tr w:rsidR="00C92A93" w:rsidRPr="003B5DF9" w:rsidTr="00B619F9">
        <w:trPr>
          <w:tblCellSpacing w:w="0" w:type="dxa"/>
          <w:jc w:val="center"/>
        </w:trPr>
        <w:tc>
          <w:tcPr>
            <w:tcW w:w="665" w:type="pct"/>
            <w:tcBorders>
              <w:top w:val="outset" w:sz="6" w:space="0" w:color="008D8A"/>
              <w:left w:val="outset" w:sz="6" w:space="0" w:color="008D8A"/>
              <w:bottom w:val="outset" w:sz="6" w:space="0" w:color="008D8A"/>
              <w:right w:val="outset" w:sz="6" w:space="0" w:color="008D8A"/>
            </w:tcBorders>
            <w:hideMark/>
          </w:tcPr>
          <w:p w:rsidR="00C92A93" w:rsidRPr="00354215" w:rsidRDefault="00C92A93" w:rsidP="00B619F9">
            <w:pPr>
              <w:ind w:left="-7"/>
              <w:jc w:val="center"/>
            </w:pPr>
            <w:r w:rsidRPr="00354215">
              <w:t>Б</w:t>
            </w:r>
          </w:p>
        </w:tc>
        <w:tc>
          <w:tcPr>
            <w:tcW w:w="2701" w:type="pct"/>
            <w:tcBorders>
              <w:top w:val="outset" w:sz="6" w:space="0" w:color="008D8A"/>
              <w:left w:val="outset" w:sz="6" w:space="0" w:color="008D8A"/>
              <w:bottom w:val="outset" w:sz="6" w:space="0" w:color="008D8A"/>
              <w:right w:val="outset" w:sz="6" w:space="0" w:color="008D8A"/>
            </w:tcBorders>
            <w:hideMark/>
          </w:tcPr>
          <w:p w:rsidR="00C92A93" w:rsidRPr="00354215" w:rsidRDefault="00C92A93" w:rsidP="00B619F9">
            <w:pPr>
              <w:ind w:left="-7"/>
              <w:jc w:val="center"/>
            </w:pPr>
            <w:r w:rsidRPr="00354215">
              <w:t>6</w:t>
            </w:r>
          </w:p>
        </w:tc>
        <w:tc>
          <w:tcPr>
            <w:tcW w:w="0" w:type="auto"/>
            <w:tcBorders>
              <w:top w:val="outset" w:sz="6" w:space="0" w:color="008D8A"/>
              <w:left w:val="outset" w:sz="6" w:space="0" w:color="008D8A"/>
              <w:bottom w:val="outset" w:sz="6" w:space="0" w:color="008D8A"/>
              <w:right w:val="outset" w:sz="6" w:space="0" w:color="008D8A"/>
            </w:tcBorders>
            <w:hideMark/>
          </w:tcPr>
          <w:p w:rsidR="00C92A93" w:rsidRPr="00354215" w:rsidRDefault="00C92A93" w:rsidP="00B619F9">
            <w:pPr>
              <w:ind w:left="-7"/>
              <w:jc w:val="center"/>
            </w:pPr>
            <w:r w:rsidRPr="00354215">
              <w:t>500</w:t>
            </w:r>
          </w:p>
        </w:tc>
      </w:tr>
      <w:tr w:rsidR="00C92A93" w:rsidRPr="003B5DF9" w:rsidTr="00B619F9">
        <w:trPr>
          <w:tblCellSpacing w:w="0" w:type="dxa"/>
          <w:jc w:val="center"/>
        </w:trPr>
        <w:tc>
          <w:tcPr>
            <w:tcW w:w="665" w:type="pct"/>
            <w:tcBorders>
              <w:top w:val="outset" w:sz="6" w:space="0" w:color="008D8A"/>
              <w:left w:val="outset" w:sz="6" w:space="0" w:color="008D8A"/>
              <w:bottom w:val="outset" w:sz="6" w:space="0" w:color="008D8A"/>
              <w:right w:val="outset" w:sz="6" w:space="0" w:color="008D8A"/>
            </w:tcBorders>
            <w:hideMark/>
          </w:tcPr>
          <w:p w:rsidR="00C92A93" w:rsidRPr="00354215" w:rsidRDefault="00C92A93" w:rsidP="00B619F9">
            <w:pPr>
              <w:ind w:left="-7"/>
              <w:jc w:val="center"/>
            </w:pPr>
            <w:r w:rsidRPr="00354215">
              <w:t>В</w:t>
            </w:r>
          </w:p>
        </w:tc>
        <w:tc>
          <w:tcPr>
            <w:tcW w:w="2701" w:type="pct"/>
            <w:tcBorders>
              <w:top w:val="outset" w:sz="6" w:space="0" w:color="008D8A"/>
              <w:left w:val="outset" w:sz="6" w:space="0" w:color="008D8A"/>
              <w:bottom w:val="outset" w:sz="6" w:space="0" w:color="008D8A"/>
              <w:right w:val="outset" w:sz="6" w:space="0" w:color="008D8A"/>
            </w:tcBorders>
            <w:hideMark/>
          </w:tcPr>
          <w:p w:rsidR="00C92A93" w:rsidRPr="00354215" w:rsidRDefault="00C92A93" w:rsidP="00B619F9">
            <w:pPr>
              <w:ind w:left="-7"/>
              <w:jc w:val="center"/>
            </w:pPr>
            <w:r w:rsidRPr="00354215">
              <w:t>21</w:t>
            </w:r>
          </w:p>
        </w:tc>
        <w:tc>
          <w:tcPr>
            <w:tcW w:w="0" w:type="auto"/>
            <w:tcBorders>
              <w:top w:val="outset" w:sz="6" w:space="0" w:color="008D8A"/>
              <w:left w:val="outset" w:sz="6" w:space="0" w:color="008D8A"/>
              <w:bottom w:val="outset" w:sz="6" w:space="0" w:color="008D8A"/>
              <w:right w:val="outset" w:sz="6" w:space="0" w:color="008D8A"/>
            </w:tcBorders>
            <w:hideMark/>
          </w:tcPr>
          <w:p w:rsidR="00C92A93" w:rsidRPr="00354215" w:rsidRDefault="00C92A93" w:rsidP="00B619F9">
            <w:pPr>
              <w:ind w:left="-7"/>
              <w:jc w:val="center"/>
            </w:pPr>
            <w:r w:rsidRPr="00354215">
              <w:t>1400</w:t>
            </w:r>
          </w:p>
        </w:tc>
      </w:tr>
    </w:tbl>
    <w:p w:rsidR="00C92A93" w:rsidRPr="003B5DF9" w:rsidRDefault="00C92A93" w:rsidP="00C92A93">
      <w:pPr>
        <w:pStyle w:val="Style8"/>
        <w:widowControl/>
        <w:spacing w:line="240" w:lineRule="auto"/>
        <w:ind w:firstLine="567"/>
      </w:pPr>
    </w:p>
    <w:p w:rsidR="00C92A93" w:rsidRPr="003B5DF9" w:rsidRDefault="00C92A93" w:rsidP="00C92A93">
      <w:pPr>
        <w:pStyle w:val="Style8"/>
        <w:widowControl/>
        <w:spacing w:line="240" w:lineRule="auto"/>
        <w:ind w:firstLine="567"/>
        <w:rPr>
          <w:rStyle w:val="FontStyle156"/>
          <w:b/>
        </w:rPr>
      </w:pPr>
      <w:r w:rsidRPr="003B5DF9">
        <w:rPr>
          <w:rStyle w:val="FontStyle156"/>
          <w:b/>
        </w:rPr>
        <w:t>Задание 10.6.</w:t>
      </w:r>
    </w:p>
    <w:p w:rsidR="00C92A93" w:rsidRPr="003B5DF9" w:rsidRDefault="00C92A93" w:rsidP="00C92A93">
      <w:pPr>
        <w:pStyle w:val="Style8"/>
        <w:widowControl/>
        <w:spacing w:line="240" w:lineRule="auto"/>
        <w:ind w:firstLine="567"/>
      </w:pPr>
      <w:r w:rsidRPr="003B5DF9">
        <w:t xml:space="preserve">В планируемом периоде цех предполагает выпустить продукции на 5,6 млн. руб. и при этом увеличить выработку на одного рабочего в год с 70 000 руб. до 74 000 руб. На сколько человек можно будет сократить численность рабочих и каков будет рост производительности труда? </w:t>
      </w:r>
    </w:p>
    <w:p w:rsidR="00C92A93" w:rsidRDefault="00C92A93" w:rsidP="00C92A93">
      <w:pPr>
        <w:pStyle w:val="Style8"/>
        <w:widowControl/>
        <w:spacing w:line="240" w:lineRule="auto"/>
        <w:ind w:firstLine="567"/>
        <w:rPr>
          <w:rStyle w:val="FontStyle156"/>
          <w:b/>
        </w:rPr>
      </w:pPr>
    </w:p>
    <w:p w:rsidR="00C92A93" w:rsidRPr="003B5DF9" w:rsidRDefault="00C92A93" w:rsidP="00C92A93">
      <w:pPr>
        <w:pStyle w:val="Style8"/>
        <w:widowControl/>
        <w:spacing w:line="240" w:lineRule="auto"/>
        <w:ind w:firstLine="567"/>
        <w:rPr>
          <w:rStyle w:val="FontStyle156"/>
          <w:b/>
        </w:rPr>
      </w:pPr>
      <w:r w:rsidRPr="003B5DF9">
        <w:rPr>
          <w:rStyle w:val="FontStyle156"/>
          <w:b/>
        </w:rPr>
        <w:t>Задание 10.7.</w:t>
      </w:r>
    </w:p>
    <w:p w:rsidR="00C92A93" w:rsidRPr="003B5DF9" w:rsidRDefault="00C92A93" w:rsidP="00C92A93">
      <w:pPr>
        <w:pStyle w:val="Style8"/>
        <w:widowControl/>
        <w:spacing w:line="240" w:lineRule="auto"/>
        <w:ind w:firstLine="0"/>
      </w:pPr>
      <w:r w:rsidRPr="003B5DF9">
        <w:rPr>
          <w:rStyle w:val="FontStyle156"/>
          <w:b/>
        </w:rPr>
        <w:t xml:space="preserve"> </w:t>
      </w:r>
      <w:r w:rsidRPr="003B5DF9">
        <w:t>Бригада в составе 24 человек отработала в течение месяца 23 рабочих дня и выпустила 10 тыс. изделий. Нормы выработки при этом были выполнены на 120%. В следующем месяце предполагается в результате улучшения организации труда повысить производительность труда на 5%. Определить, какая была нормативная и фактическая трудоемкость изделия в истекшем месяце, сколько изделий будет выпущено в следующем месяце и каковы при этом окажутся плановая трудоемкость изделия и процент выполнения норм при том количестве отработанных часов.</w:t>
      </w:r>
    </w:p>
    <w:p w:rsidR="00C92A93" w:rsidRDefault="00C92A93" w:rsidP="00C92A93">
      <w:pPr>
        <w:shd w:val="clear" w:color="auto" w:fill="FFFFFF"/>
        <w:ind w:firstLine="567"/>
        <w:rPr>
          <w:rStyle w:val="FontStyle156"/>
          <w:b/>
        </w:rPr>
      </w:pPr>
    </w:p>
    <w:p w:rsidR="00C92A93" w:rsidRPr="003B5DF9" w:rsidRDefault="00C92A93" w:rsidP="00C92A93">
      <w:pPr>
        <w:shd w:val="clear" w:color="auto" w:fill="FFFFFF"/>
        <w:ind w:firstLine="567"/>
        <w:rPr>
          <w:rStyle w:val="FontStyle156"/>
          <w:b/>
        </w:rPr>
      </w:pPr>
      <w:r w:rsidRPr="003B5DF9">
        <w:rPr>
          <w:rStyle w:val="FontStyle156"/>
          <w:b/>
        </w:rPr>
        <w:t xml:space="preserve">Задание 10.8. </w:t>
      </w:r>
    </w:p>
    <w:p w:rsidR="00C92A93" w:rsidRPr="003B5DF9" w:rsidRDefault="00C92A93" w:rsidP="00C92A93">
      <w:pPr>
        <w:shd w:val="clear" w:color="auto" w:fill="FFFFFF"/>
        <w:ind w:firstLine="567"/>
        <w:rPr>
          <w:color w:val="191919"/>
        </w:rPr>
      </w:pPr>
      <w:r w:rsidRPr="003B5DF9">
        <w:rPr>
          <w:color w:val="191919"/>
        </w:rPr>
        <w:t>По данным таблицы требуется:1) определить абсолютное изменение и темпы роста показателей, характеризующих движение кадров в отчетном и предыдущем годах, найти изменение; 2) рассчитать коэффициенты по приему, выбытии и текучести работающих предприятия в отчетном и предыдущем годах, найти абсолютное и относительное отклонение.</w:t>
      </w:r>
    </w:p>
    <w:p w:rsidR="00C92A93" w:rsidRPr="003B5DF9" w:rsidRDefault="00C92A93" w:rsidP="00C92A93">
      <w:pPr>
        <w:shd w:val="clear" w:color="auto" w:fill="FFFFFF"/>
        <w:ind w:firstLine="567"/>
        <w:rPr>
          <w:color w:val="191919"/>
        </w:rPr>
      </w:pPr>
      <w:r w:rsidRPr="003B5DF9">
        <w:rPr>
          <w:color w:val="191919"/>
        </w:rPr>
        <w:t>Таблица Анализ движения работающих организации, чел.</w:t>
      </w:r>
    </w:p>
    <w:tbl>
      <w:tblPr>
        <w:tblW w:w="10031" w:type="dxa"/>
        <w:shd w:val="clear" w:color="auto" w:fill="FFFFFF"/>
        <w:tblCellMar>
          <w:left w:w="0" w:type="dxa"/>
          <w:right w:w="0" w:type="dxa"/>
        </w:tblCellMar>
        <w:tblLook w:val="04A0" w:firstRow="1" w:lastRow="0" w:firstColumn="1" w:lastColumn="0" w:noHBand="0" w:noVBand="1"/>
      </w:tblPr>
      <w:tblGrid>
        <w:gridCol w:w="5353"/>
        <w:gridCol w:w="2410"/>
        <w:gridCol w:w="2268"/>
      </w:tblGrid>
      <w:tr w:rsidR="00C92A93" w:rsidRPr="003B5DF9" w:rsidTr="00B619F9">
        <w:trPr>
          <w:trHeight w:val="775"/>
        </w:trPr>
        <w:tc>
          <w:tcPr>
            <w:tcW w:w="535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92A93" w:rsidRPr="008B514B" w:rsidRDefault="00C92A93" w:rsidP="00B619F9">
            <w:r w:rsidRPr="008B514B">
              <w:lastRenderedPageBreak/>
              <w:t>показатель</w:t>
            </w:r>
          </w:p>
        </w:tc>
        <w:tc>
          <w:tcPr>
            <w:tcW w:w="241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C92A93" w:rsidRPr="008B514B" w:rsidRDefault="00C92A93" w:rsidP="00B619F9">
            <w:r w:rsidRPr="008B514B">
              <w:t>Предыдущий год</w:t>
            </w:r>
          </w:p>
        </w:tc>
        <w:tc>
          <w:tcPr>
            <w:tcW w:w="226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C92A93" w:rsidRPr="008B514B" w:rsidRDefault="00C92A93" w:rsidP="00B619F9">
            <w:r w:rsidRPr="008B514B">
              <w:t>Отчетный год</w:t>
            </w:r>
          </w:p>
        </w:tc>
      </w:tr>
      <w:tr w:rsidR="00C92A93" w:rsidRPr="003B5DF9" w:rsidTr="00B619F9">
        <w:tc>
          <w:tcPr>
            <w:tcW w:w="535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92A93" w:rsidRPr="008B514B" w:rsidRDefault="00C92A93" w:rsidP="00B619F9">
            <w:ins w:id="5" w:author="Unknown">
              <w:r w:rsidRPr="008B514B">
                <w:t>Среднесписочная численность работающих</w:t>
              </w:r>
            </w:ins>
          </w:p>
        </w:tc>
        <w:tc>
          <w:tcPr>
            <w:tcW w:w="241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C92A93" w:rsidRPr="008B514B" w:rsidRDefault="00C92A93" w:rsidP="00B619F9">
            <w:pPr>
              <w:rPr>
                <w:ins w:id="6" w:author="Unknown"/>
              </w:rPr>
            </w:pPr>
            <w:ins w:id="7" w:author="Unknown">
              <w:r w:rsidRPr="008B514B">
                <w:t>217</w:t>
              </w:r>
            </w:ins>
          </w:p>
        </w:tc>
        <w:tc>
          <w:tcPr>
            <w:tcW w:w="226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C92A93" w:rsidRPr="008B514B" w:rsidRDefault="00C92A93" w:rsidP="00B619F9">
            <w:pPr>
              <w:rPr>
                <w:ins w:id="8" w:author="Unknown"/>
              </w:rPr>
            </w:pPr>
            <w:ins w:id="9" w:author="Unknown">
              <w:r w:rsidRPr="008B514B">
                <w:t>209</w:t>
              </w:r>
            </w:ins>
          </w:p>
        </w:tc>
      </w:tr>
      <w:tr w:rsidR="00C92A93" w:rsidRPr="003B5DF9" w:rsidTr="00B619F9">
        <w:tc>
          <w:tcPr>
            <w:tcW w:w="535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92A93" w:rsidRPr="008B514B" w:rsidRDefault="00C92A93" w:rsidP="00B619F9">
            <w:pPr>
              <w:rPr>
                <w:ins w:id="10" w:author="Unknown"/>
              </w:rPr>
            </w:pPr>
            <w:ins w:id="11" w:author="Unknown">
              <w:r w:rsidRPr="008B514B">
                <w:t>Принято, всего</w:t>
              </w:r>
            </w:ins>
          </w:p>
        </w:tc>
        <w:tc>
          <w:tcPr>
            <w:tcW w:w="241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C92A93" w:rsidRPr="008B514B" w:rsidRDefault="00C92A93" w:rsidP="00B619F9">
            <w:pPr>
              <w:rPr>
                <w:ins w:id="12" w:author="Unknown"/>
              </w:rPr>
            </w:pPr>
            <w:ins w:id="13" w:author="Unknown">
              <w:r w:rsidRPr="008B514B">
                <w:t>57</w:t>
              </w:r>
            </w:ins>
          </w:p>
        </w:tc>
        <w:tc>
          <w:tcPr>
            <w:tcW w:w="226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C92A93" w:rsidRPr="008B514B" w:rsidRDefault="00C92A93" w:rsidP="00B619F9">
            <w:pPr>
              <w:rPr>
                <w:ins w:id="14" w:author="Unknown"/>
              </w:rPr>
            </w:pPr>
            <w:ins w:id="15" w:author="Unknown">
              <w:r w:rsidRPr="008B514B">
                <w:t>50</w:t>
              </w:r>
            </w:ins>
          </w:p>
        </w:tc>
      </w:tr>
      <w:tr w:rsidR="00C92A93" w:rsidRPr="003B5DF9" w:rsidTr="00B619F9">
        <w:tc>
          <w:tcPr>
            <w:tcW w:w="535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92A93" w:rsidRPr="008B514B" w:rsidRDefault="00C92A93" w:rsidP="00B619F9">
            <w:pPr>
              <w:rPr>
                <w:ins w:id="16" w:author="Unknown"/>
              </w:rPr>
            </w:pPr>
            <w:ins w:id="17" w:author="Unknown">
              <w:r w:rsidRPr="008B514B">
                <w:t>Выбыло. всего</w:t>
              </w:r>
            </w:ins>
          </w:p>
        </w:tc>
        <w:tc>
          <w:tcPr>
            <w:tcW w:w="241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C92A93" w:rsidRPr="008B514B" w:rsidRDefault="00C92A93" w:rsidP="00B619F9">
            <w:pPr>
              <w:rPr>
                <w:ins w:id="18" w:author="Unknown"/>
              </w:rPr>
            </w:pPr>
            <w:ins w:id="19" w:author="Unknown">
              <w:r w:rsidRPr="008B514B">
                <w:t>65</w:t>
              </w:r>
            </w:ins>
          </w:p>
        </w:tc>
        <w:tc>
          <w:tcPr>
            <w:tcW w:w="226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C92A93" w:rsidRPr="008B514B" w:rsidRDefault="00C92A93" w:rsidP="00B619F9">
            <w:pPr>
              <w:rPr>
                <w:ins w:id="20" w:author="Unknown"/>
              </w:rPr>
            </w:pPr>
            <w:ins w:id="21" w:author="Unknown">
              <w:r w:rsidRPr="008B514B">
                <w:t>70</w:t>
              </w:r>
            </w:ins>
          </w:p>
        </w:tc>
      </w:tr>
      <w:tr w:rsidR="00C92A93" w:rsidRPr="003B5DF9" w:rsidTr="00B619F9">
        <w:tc>
          <w:tcPr>
            <w:tcW w:w="535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92A93" w:rsidRPr="008B514B" w:rsidRDefault="00C92A93" w:rsidP="00B619F9">
            <w:pPr>
              <w:rPr>
                <w:ins w:id="22" w:author="Unknown"/>
              </w:rPr>
            </w:pPr>
            <w:ins w:id="23" w:author="Unknown">
              <w:r w:rsidRPr="008B514B">
                <w:t>В т.ч.</w:t>
              </w:r>
            </w:ins>
          </w:p>
          <w:p w:rsidR="00C92A93" w:rsidRPr="008B514B" w:rsidRDefault="00C92A93" w:rsidP="00B619F9">
            <w:pPr>
              <w:rPr>
                <w:ins w:id="24" w:author="Unknown"/>
              </w:rPr>
            </w:pPr>
            <w:ins w:id="25" w:author="Unknown">
              <w:r w:rsidRPr="008B514B">
                <w:t>по собственному желанию</w:t>
              </w:r>
            </w:ins>
          </w:p>
        </w:tc>
        <w:tc>
          <w:tcPr>
            <w:tcW w:w="241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C92A93" w:rsidRPr="008B514B" w:rsidRDefault="00C92A93" w:rsidP="00B619F9">
            <w:pPr>
              <w:rPr>
                <w:ins w:id="26" w:author="Unknown"/>
              </w:rPr>
            </w:pPr>
            <w:ins w:id="27" w:author="Unknown">
              <w:r w:rsidRPr="008B514B">
                <w:t>32</w:t>
              </w:r>
            </w:ins>
          </w:p>
        </w:tc>
        <w:tc>
          <w:tcPr>
            <w:tcW w:w="226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C92A93" w:rsidRPr="008B514B" w:rsidRDefault="00C92A93" w:rsidP="00B619F9">
            <w:pPr>
              <w:rPr>
                <w:ins w:id="28" w:author="Unknown"/>
              </w:rPr>
            </w:pPr>
            <w:ins w:id="29" w:author="Unknown">
              <w:r w:rsidRPr="008B514B">
                <w:t>35</w:t>
              </w:r>
            </w:ins>
          </w:p>
        </w:tc>
      </w:tr>
      <w:tr w:rsidR="00C92A93" w:rsidRPr="003B5DF9" w:rsidTr="00B619F9">
        <w:tc>
          <w:tcPr>
            <w:tcW w:w="535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92A93" w:rsidRPr="008B514B" w:rsidRDefault="00C92A93" w:rsidP="00B619F9">
            <w:pPr>
              <w:rPr>
                <w:ins w:id="30" w:author="Unknown"/>
              </w:rPr>
            </w:pPr>
            <w:ins w:id="31" w:author="Unknown">
              <w:r w:rsidRPr="008B514B">
                <w:t>уволено в связи с окончанием срока договора</w:t>
              </w:r>
            </w:ins>
          </w:p>
        </w:tc>
        <w:tc>
          <w:tcPr>
            <w:tcW w:w="241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C92A93" w:rsidRPr="008B514B" w:rsidRDefault="00C92A93" w:rsidP="00B619F9">
            <w:pPr>
              <w:rPr>
                <w:ins w:id="32" w:author="Unknown"/>
              </w:rPr>
            </w:pPr>
            <w:ins w:id="33" w:author="Unknown">
              <w:r w:rsidRPr="008B514B">
                <w:t>20</w:t>
              </w:r>
            </w:ins>
          </w:p>
        </w:tc>
        <w:tc>
          <w:tcPr>
            <w:tcW w:w="226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C92A93" w:rsidRPr="008B514B" w:rsidRDefault="00C92A93" w:rsidP="00B619F9">
            <w:pPr>
              <w:rPr>
                <w:ins w:id="34" w:author="Unknown"/>
              </w:rPr>
            </w:pPr>
            <w:ins w:id="35" w:author="Unknown">
              <w:r w:rsidRPr="008B514B">
                <w:t>20</w:t>
              </w:r>
            </w:ins>
          </w:p>
        </w:tc>
      </w:tr>
      <w:tr w:rsidR="00C92A93" w:rsidRPr="003B5DF9" w:rsidTr="00B619F9">
        <w:tc>
          <w:tcPr>
            <w:tcW w:w="535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92A93" w:rsidRPr="008B514B" w:rsidRDefault="00C92A93" w:rsidP="00B619F9">
            <w:pPr>
              <w:rPr>
                <w:ins w:id="36" w:author="Unknown"/>
              </w:rPr>
            </w:pPr>
            <w:ins w:id="37" w:author="Unknown">
              <w:r w:rsidRPr="008B514B">
                <w:t>уволено за прогул</w:t>
              </w:r>
            </w:ins>
          </w:p>
        </w:tc>
        <w:tc>
          <w:tcPr>
            <w:tcW w:w="241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C92A93" w:rsidRPr="008B514B" w:rsidRDefault="00C92A93" w:rsidP="00B619F9">
            <w:pPr>
              <w:rPr>
                <w:ins w:id="38" w:author="Unknown"/>
              </w:rPr>
            </w:pPr>
            <w:ins w:id="39" w:author="Unknown">
              <w:r w:rsidRPr="008B514B">
                <w:t>5</w:t>
              </w:r>
            </w:ins>
          </w:p>
        </w:tc>
        <w:tc>
          <w:tcPr>
            <w:tcW w:w="226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C92A93" w:rsidRPr="008B514B" w:rsidRDefault="00C92A93" w:rsidP="00B619F9">
            <w:pPr>
              <w:rPr>
                <w:ins w:id="40" w:author="Unknown"/>
              </w:rPr>
            </w:pPr>
            <w:ins w:id="41" w:author="Unknown">
              <w:r w:rsidRPr="008B514B">
                <w:t>3</w:t>
              </w:r>
            </w:ins>
          </w:p>
        </w:tc>
      </w:tr>
      <w:tr w:rsidR="00C92A93" w:rsidRPr="003B5DF9" w:rsidTr="00B619F9">
        <w:tc>
          <w:tcPr>
            <w:tcW w:w="535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92A93" w:rsidRPr="008B514B" w:rsidRDefault="00C92A93" w:rsidP="00B619F9">
            <w:pPr>
              <w:rPr>
                <w:ins w:id="42" w:author="Unknown"/>
              </w:rPr>
            </w:pPr>
            <w:ins w:id="43" w:author="Unknown">
              <w:r w:rsidRPr="008B514B">
                <w:t>в связи с уходом на пенсию</w:t>
              </w:r>
            </w:ins>
          </w:p>
        </w:tc>
        <w:tc>
          <w:tcPr>
            <w:tcW w:w="241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C92A93" w:rsidRPr="008B514B" w:rsidRDefault="00C92A93" w:rsidP="00B619F9">
            <w:pPr>
              <w:rPr>
                <w:ins w:id="44" w:author="Unknown"/>
              </w:rPr>
            </w:pPr>
            <w:ins w:id="45" w:author="Unknown">
              <w:r w:rsidRPr="008B514B">
                <w:t>8</w:t>
              </w:r>
            </w:ins>
          </w:p>
        </w:tc>
        <w:tc>
          <w:tcPr>
            <w:tcW w:w="226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C92A93" w:rsidRPr="008B514B" w:rsidRDefault="00C92A93" w:rsidP="00B619F9">
            <w:pPr>
              <w:rPr>
                <w:ins w:id="46" w:author="Unknown"/>
              </w:rPr>
            </w:pPr>
            <w:ins w:id="47" w:author="Unknown">
              <w:r w:rsidRPr="008B514B">
                <w:t>12</w:t>
              </w:r>
            </w:ins>
          </w:p>
        </w:tc>
      </w:tr>
    </w:tbl>
    <w:p w:rsidR="00C92A93" w:rsidRPr="003B5DF9" w:rsidRDefault="00C92A93" w:rsidP="00C92A93"/>
    <w:p w:rsidR="00C92A93" w:rsidRPr="003B5DF9" w:rsidRDefault="00C92A93" w:rsidP="00C92A93">
      <w:pPr>
        <w:pStyle w:val="a6"/>
        <w:spacing w:before="0" w:beforeAutospacing="0" w:after="0" w:afterAutospacing="0"/>
        <w:rPr>
          <w:rStyle w:val="FontStyle156"/>
          <w:b/>
        </w:rPr>
      </w:pPr>
      <w:r w:rsidRPr="003B5DF9">
        <w:rPr>
          <w:rStyle w:val="FontStyle156"/>
          <w:b/>
        </w:rPr>
        <w:t xml:space="preserve">Задание 10.9. </w:t>
      </w:r>
    </w:p>
    <w:p w:rsidR="00C92A93" w:rsidRPr="003B5DF9" w:rsidRDefault="00C92A93" w:rsidP="00C92A93">
      <w:pPr>
        <w:pStyle w:val="a6"/>
        <w:spacing w:before="0" w:beforeAutospacing="0" w:after="0" w:afterAutospacing="0"/>
        <w:ind w:firstLine="567"/>
      </w:pPr>
      <w:r w:rsidRPr="003B5DF9">
        <w:t>Имеются следующие данные о работе предприятия за два года:</w:t>
      </w:r>
    </w:p>
    <w:tbl>
      <w:tblPr>
        <w:tblW w:w="975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7610"/>
        <w:gridCol w:w="1062"/>
        <w:gridCol w:w="1078"/>
      </w:tblGrid>
      <w:tr w:rsidR="00C92A93" w:rsidRPr="003B5DF9" w:rsidTr="00B619F9">
        <w:trPr>
          <w:trHeight w:val="195"/>
        </w:trPr>
        <w:tc>
          <w:tcPr>
            <w:tcW w:w="7095" w:type="dxa"/>
            <w:tcBorders>
              <w:top w:val="single" w:sz="6" w:space="0" w:color="000000"/>
              <w:left w:val="single" w:sz="6" w:space="0" w:color="000000"/>
              <w:bottom w:val="single" w:sz="6" w:space="0" w:color="000000"/>
              <w:right w:val="single" w:sz="6" w:space="0" w:color="000000"/>
            </w:tcBorders>
            <w:vAlign w:val="center"/>
            <w:hideMark/>
          </w:tcPr>
          <w:p w:rsidR="00C92A93" w:rsidRPr="003B5DF9" w:rsidRDefault="00C92A93" w:rsidP="00B619F9">
            <w:pPr>
              <w:jc w:val="center"/>
              <w:rPr>
                <w:color w:val="000000"/>
              </w:rPr>
            </w:pPr>
            <w:r w:rsidRPr="003B5DF9">
              <w:rPr>
                <w:color w:val="000000"/>
              </w:rPr>
              <w:t>Показатели</w:t>
            </w:r>
          </w:p>
        </w:tc>
        <w:tc>
          <w:tcPr>
            <w:tcW w:w="990" w:type="dxa"/>
            <w:tcBorders>
              <w:top w:val="single" w:sz="6" w:space="0" w:color="000000"/>
              <w:left w:val="single" w:sz="6" w:space="0" w:color="000000"/>
              <w:bottom w:val="single" w:sz="6" w:space="0" w:color="000000"/>
              <w:right w:val="single" w:sz="6" w:space="0" w:color="000000"/>
            </w:tcBorders>
            <w:vAlign w:val="center"/>
            <w:hideMark/>
          </w:tcPr>
          <w:p w:rsidR="00C92A93" w:rsidRPr="003B5DF9" w:rsidRDefault="00C92A93" w:rsidP="00B619F9">
            <w:pPr>
              <w:jc w:val="center"/>
              <w:rPr>
                <w:color w:val="000000"/>
              </w:rPr>
            </w:pPr>
            <w:r w:rsidRPr="003B5DF9">
              <w:rPr>
                <w:color w:val="000000"/>
              </w:rPr>
              <w:t>1-й год</w:t>
            </w:r>
          </w:p>
        </w:tc>
        <w:tc>
          <w:tcPr>
            <w:tcW w:w="1005" w:type="dxa"/>
            <w:tcBorders>
              <w:top w:val="single" w:sz="6" w:space="0" w:color="000000"/>
              <w:left w:val="single" w:sz="6" w:space="0" w:color="000000"/>
              <w:bottom w:val="single" w:sz="6" w:space="0" w:color="000000"/>
              <w:right w:val="single" w:sz="6" w:space="0" w:color="000000"/>
            </w:tcBorders>
            <w:vAlign w:val="center"/>
            <w:hideMark/>
          </w:tcPr>
          <w:p w:rsidR="00C92A93" w:rsidRPr="003B5DF9" w:rsidRDefault="00C92A93" w:rsidP="00B619F9">
            <w:pPr>
              <w:jc w:val="center"/>
              <w:rPr>
                <w:color w:val="000000"/>
              </w:rPr>
            </w:pPr>
            <w:r w:rsidRPr="003B5DF9">
              <w:rPr>
                <w:color w:val="000000"/>
              </w:rPr>
              <w:t>2-й год</w:t>
            </w:r>
          </w:p>
        </w:tc>
      </w:tr>
      <w:tr w:rsidR="00C92A93" w:rsidRPr="003B5DF9" w:rsidTr="00B619F9">
        <w:trPr>
          <w:trHeight w:val="45"/>
        </w:trPr>
        <w:tc>
          <w:tcPr>
            <w:tcW w:w="7095" w:type="dxa"/>
            <w:tcBorders>
              <w:top w:val="single" w:sz="6" w:space="0" w:color="000000"/>
              <w:left w:val="single" w:sz="6" w:space="0" w:color="000000"/>
              <w:bottom w:val="single" w:sz="6" w:space="0" w:color="000000"/>
              <w:right w:val="single" w:sz="6" w:space="0" w:color="000000"/>
            </w:tcBorders>
            <w:vAlign w:val="center"/>
            <w:hideMark/>
          </w:tcPr>
          <w:p w:rsidR="00C92A93" w:rsidRPr="003B5DF9" w:rsidRDefault="00C92A93" w:rsidP="00B619F9">
            <w:pPr>
              <w:rPr>
                <w:color w:val="000000"/>
              </w:rPr>
            </w:pPr>
            <w:r w:rsidRPr="003B5DF9">
              <w:rPr>
                <w:color w:val="000000"/>
              </w:rPr>
              <w:t>Объем выпуска продукции, тыс. руб.</w:t>
            </w:r>
          </w:p>
        </w:tc>
        <w:tc>
          <w:tcPr>
            <w:tcW w:w="990" w:type="dxa"/>
            <w:tcBorders>
              <w:top w:val="single" w:sz="6" w:space="0" w:color="000000"/>
              <w:left w:val="single" w:sz="6" w:space="0" w:color="000000"/>
              <w:bottom w:val="single" w:sz="6" w:space="0" w:color="000000"/>
              <w:right w:val="single" w:sz="6" w:space="0" w:color="000000"/>
            </w:tcBorders>
            <w:vAlign w:val="center"/>
            <w:hideMark/>
          </w:tcPr>
          <w:p w:rsidR="00C92A93" w:rsidRPr="003B5DF9" w:rsidRDefault="00C92A93" w:rsidP="00B619F9">
            <w:pPr>
              <w:jc w:val="center"/>
              <w:rPr>
                <w:color w:val="000000"/>
              </w:rPr>
            </w:pPr>
            <w:r w:rsidRPr="003B5DF9">
              <w:rPr>
                <w:color w:val="000000"/>
              </w:rPr>
              <w:t>2100,0</w:t>
            </w:r>
          </w:p>
        </w:tc>
        <w:tc>
          <w:tcPr>
            <w:tcW w:w="1005" w:type="dxa"/>
            <w:tcBorders>
              <w:top w:val="single" w:sz="6" w:space="0" w:color="000000"/>
              <w:left w:val="single" w:sz="6" w:space="0" w:color="000000"/>
              <w:bottom w:val="single" w:sz="6" w:space="0" w:color="000000"/>
              <w:right w:val="single" w:sz="6" w:space="0" w:color="000000"/>
            </w:tcBorders>
            <w:vAlign w:val="center"/>
            <w:hideMark/>
          </w:tcPr>
          <w:p w:rsidR="00C92A93" w:rsidRPr="003B5DF9" w:rsidRDefault="00C92A93" w:rsidP="00B619F9">
            <w:pPr>
              <w:jc w:val="center"/>
              <w:rPr>
                <w:color w:val="000000"/>
              </w:rPr>
            </w:pPr>
            <w:r w:rsidRPr="003B5DF9">
              <w:rPr>
                <w:color w:val="000000"/>
              </w:rPr>
              <w:t>2279,1</w:t>
            </w:r>
          </w:p>
        </w:tc>
      </w:tr>
      <w:tr w:rsidR="00C92A93" w:rsidRPr="003B5DF9" w:rsidTr="00B619F9">
        <w:trPr>
          <w:trHeight w:val="120"/>
        </w:trPr>
        <w:tc>
          <w:tcPr>
            <w:tcW w:w="7095" w:type="dxa"/>
            <w:tcBorders>
              <w:top w:val="single" w:sz="6" w:space="0" w:color="000000"/>
              <w:left w:val="single" w:sz="6" w:space="0" w:color="000000"/>
              <w:bottom w:val="single" w:sz="6" w:space="0" w:color="000000"/>
              <w:right w:val="single" w:sz="6" w:space="0" w:color="000000"/>
            </w:tcBorders>
            <w:vAlign w:val="center"/>
            <w:hideMark/>
          </w:tcPr>
          <w:p w:rsidR="00C92A93" w:rsidRPr="003B5DF9" w:rsidRDefault="00C92A93" w:rsidP="00B619F9">
            <w:pPr>
              <w:rPr>
                <w:color w:val="000000"/>
              </w:rPr>
            </w:pPr>
            <w:r w:rsidRPr="003B5DF9">
              <w:rPr>
                <w:color w:val="000000"/>
              </w:rPr>
              <w:t>Численность промышленно-производственного персонала, чел</w:t>
            </w:r>
          </w:p>
        </w:tc>
        <w:tc>
          <w:tcPr>
            <w:tcW w:w="990" w:type="dxa"/>
            <w:tcBorders>
              <w:top w:val="single" w:sz="6" w:space="0" w:color="000000"/>
              <w:left w:val="single" w:sz="6" w:space="0" w:color="000000"/>
              <w:bottom w:val="single" w:sz="6" w:space="0" w:color="000000"/>
              <w:right w:val="single" w:sz="6" w:space="0" w:color="000000"/>
            </w:tcBorders>
            <w:vAlign w:val="center"/>
            <w:hideMark/>
          </w:tcPr>
          <w:p w:rsidR="00C92A93" w:rsidRPr="003B5DF9" w:rsidRDefault="00C92A93" w:rsidP="00B619F9">
            <w:pPr>
              <w:jc w:val="center"/>
              <w:rPr>
                <w:color w:val="000000"/>
              </w:rPr>
            </w:pPr>
            <w:r w:rsidRPr="003B5DF9">
              <w:rPr>
                <w:color w:val="000000"/>
              </w:rPr>
              <w:t>700</w:t>
            </w:r>
          </w:p>
        </w:tc>
        <w:tc>
          <w:tcPr>
            <w:tcW w:w="1005" w:type="dxa"/>
            <w:tcBorders>
              <w:top w:val="single" w:sz="6" w:space="0" w:color="000000"/>
              <w:left w:val="single" w:sz="6" w:space="0" w:color="000000"/>
              <w:bottom w:val="single" w:sz="6" w:space="0" w:color="000000"/>
              <w:right w:val="single" w:sz="6" w:space="0" w:color="000000"/>
            </w:tcBorders>
            <w:vAlign w:val="center"/>
            <w:hideMark/>
          </w:tcPr>
          <w:p w:rsidR="00C92A93" w:rsidRPr="003B5DF9" w:rsidRDefault="00C92A93" w:rsidP="00B619F9">
            <w:pPr>
              <w:jc w:val="center"/>
              <w:rPr>
                <w:color w:val="000000"/>
              </w:rPr>
            </w:pPr>
            <w:r w:rsidRPr="003B5DF9">
              <w:rPr>
                <w:color w:val="000000"/>
              </w:rPr>
              <w:t>710</w:t>
            </w:r>
          </w:p>
        </w:tc>
      </w:tr>
      <w:tr w:rsidR="00C92A93" w:rsidRPr="003B5DF9" w:rsidTr="00B619F9">
        <w:tc>
          <w:tcPr>
            <w:tcW w:w="7095" w:type="dxa"/>
            <w:tcBorders>
              <w:top w:val="single" w:sz="6" w:space="0" w:color="000000"/>
              <w:left w:val="single" w:sz="6" w:space="0" w:color="000000"/>
              <w:bottom w:val="single" w:sz="6" w:space="0" w:color="000000"/>
              <w:right w:val="single" w:sz="6" w:space="0" w:color="000000"/>
            </w:tcBorders>
            <w:vAlign w:val="center"/>
            <w:hideMark/>
          </w:tcPr>
          <w:p w:rsidR="00C92A93" w:rsidRPr="003B5DF9" w:rsidRDefault="00C92A93" w:rsidP="00B619F9">
            <w:pPr>
              <w:rPr>
                <w:color w:val="000000"/>
              </w:rPr>
            </w:pPr>
            <w:r w:rsidRPr="003B5DF9">
              <w:rPr>
                <w:color w:val="000000"/>
              </w:rPr>
              <w:t>Средняя выработка, руб. /чел</w:t>
            </w:r>
          </w:p>
        </w:tc>
        <w:tc>
          <w:tcPr>
            <w:tcW w:w="990" w:type="dxa"/>
            <w:tcBorders>
              <w:top w:val="single" w:sz="6" w:space="0" w:color="000000"/>
              <w:left w:val="single" w:sz="6" w:space="0" w:color="000000"/>
              <w:bottom w:val="single" w:sz="6" w:space="0" w:color="000000"/>
              <w:right w:val="single" w:sz="6" w:space="0" w:color="000000"/>
            </w:tcBorders>
            <w:vAlign w:val="center"/>
            <w:hideMark/>
          </w:tcPr>
          <w:p w:rsidR="00C92A93" w:rsidRPr="003B5DF9" w:rsidRDefault="00C92A93" w:rsidP="00B619F9">
            <w:pPr>
              <w:jc w:val="center"/>
              <w:rPr>
                <w:color w:val="000000"/>
              </w:rPr>
            </w:pPr>
            <w:r w:rsidRPr="003B5DF9">
              <w:rPr>
                <w:color w:val="000000"/>
              </w:rPr>
              <w:t>3000</w:t>
            </w:r>
          </w:p>
        </w:tc>
        <w:tc>
          <w:tcPr>
            <w:tcW w:w="1005" w:type="dxa"/>
            <w:tcBorders>
              <w:top w:val="single" w:sz="6" w:space="0" w:color="000000"/>
              <w:left w:val="single" w:sz="6" w:space="0" w:color="000000"/>
              <w:bottom w:val="single" w:sz="6" w:space="0" w:color="000000"/>
              <w:right w:val="single" w:sz="6" w:space="0" w:color="000000"/>
            </w:tcBorders>
            <w:vAlign w:val="center"/>
            <w:hideMark/>
          </w:tcPr>
          <w:p w:rsidR="00C92A93" w:rsidRPr="003B5DF9" w:rsidRDefault="00C92A93" w:rsidP="00B619F9">
            <w:pPr>
              <w:jc w:val="center"/>
              <w:rPr>
                <w:color w:val="000000"/>
              </w:rPr>
            </w:pPr>
            <w:r w:rsidRPr="003B5DF9">
              <w:rPr>
                <w:color w:val="000000"/>
              </w:rPr>
              <w:t>3210</w:t>
            </w:r>
          </w:p>
        </w:tc>
      </w:tr>
    </w:tbl>
    <w:p w:rsidR="00C92A93" w:rsidRPr="003B5DF9" w:rsidRDefault="00C92A93" w:rsidP="00C92A93">
      <w:pPr>
        <w:rPr>
          <w:color w:val="000000"/>
        </w:rPr>
      </w:pPr>
      <w:r w:rsidRPr="003B5DF9">
        <w:rPr>
          <w:color w:val="000000"/>
        </w:rPr>
        <w:t>Определите:</w:t>
      </w:r>
    </w:p>
    <w:p w:rsidR="00C92A93" w:rsidRPr="003B5DF9" w:rsidRDefault="00C92A93" w:rsidP="00C92A93">
      <w:pPr>
        <w:numPr>
          <w:ilvl w:val="0"/>
          <w:numId w:val="22"/>
        </w:numPr>
        <w:rPr>
          <w:color w:val="000000"/>
        </w:rPr>
      </w:pPr>
      <w:r w:rsidRPr="003B5DF9">
        <w:rPr>
          <w:color w:val="000000"/>
        </w:rPr>
        <w:t>прирост продукции в результате увеличения численности работников, тыс. руб.;</w:t>
      </w:r>
    </w:p>
    <w:p w:rsidR="00C92A93" w:rsidRPr="003B5DF9" w:rsidRDefault="00C92A93" w:rsidP="00C92A93">
      <w:pPr>
        <w:numPr>
          <w:ilvl w:val="0"/>
          <w:numId w:val="22"/>
        </w:numPr>
        <w:rPr>
          <w:color w:val="000000"/>
        </w:rPr>
      </w:pPr>
      <w:r w:rsidRPr="003B5DF9">
        <w:rPr>
          <w:color w:val="000000"/>
        </w:rPr>
        <w:t>прирост продукции за счет повышения производительности труда, тыс. руб.;</w:t>
      </w:r>
    </w:p>
    <w:p w:rsidR="00C92A93" w:rsidRPr="003B5DF9" w:rsidRDefault="00C92A93" w:rsidP="00C92A93">
      <w:pPr>
        <w:numPr>
          <w:ilvl w:val="0"/>
          <w:numId w:val="22"/>
        </w:numPr>
        <w:rPr>
          <w:color w:val="000000"/>
        </w:rPr>
      </w:pPr>
      <w:r w:rsidRPr="003B5DF9">
        <w:rPr>
          <w:color w:val="000000"/>
        </w:rPr>
        <w:t>удельный вес прироста продукции за счет повышения произв. труда, %.</w:t>
      </w:r>
    </w:p>
    <w:p w:rsidR="00C92A93" w:rsidRPr="003B5DF9" w:rsidRDefault="00C92A93" w:rsidP="00C92A93">
      <w:pPr>
        <w:pStyle w:val="a6"/>
        <w:spacing w:before="0" w:beforeAutospacing="0" w:after="0" w:afterAutospacing="0"/>
        <w:ind w:firstLine="567"/>
        <w:rPr>
          <w:rStyle w:val="FontStyle156"/>
          <w:b/>
        </w:rPr>
      </w:pPr>
    </w:p>
    <w:p w:rsidR="00C92A93" w:rsidRPr="003B5DF9" w:rsidRDefault="00C92A93" w:rsidP="00C92A93">
      <w:pPr>
        <w:pStyle w:val="a6"/>
        <w:spacing w:before="0" w:beforeAutospacing="0" w:after="0" w:afterAutospacing="0"/>
        <w:ind w:firstLine="567"/>
        <w:rPr>
          <w:rStyle w:val="FontStyle156"/>
          <w:b/>
        </w:rPr>
      </w:pPr>
      <w:r w:rsidRPr="003B5DF9">
        <w:rPr>
          <w:rStyle w:val="FontStyle156"/>
          <w:b/>
        </w:rPr>
        <w:t xml:space="preserve">Задание 10.10. </w:t>
      </w:r>
    </w:p>
    <w:p w:rsidR="00C92A93" w:rsidRPr="003B5DF9" w:rsidRDefault="00C92A93" w:rsidP="00C92A93">
      <w:pPr>
        <w:pStyle w:val="a6"/>
        <w:spacing w:before="0" w:beforeAutospacing="0" w:after="0" w:afterAutospacing="0"/>
        <w:ind w:firstLine="567"/>
        <w:rPr>
          <w:lang w:val="ru-RU"/>
        </w:rPr>
      </w:pPr>
      <w:r w:rsidRPr="003B5DF9">
        <w:t>По плану предусмотрено повысить норму выработки на 5%. Определите экономию оплаты труда, если:</w:t>
      </w:r>
      <w:r w:rsidRPr="003B5DF9">
        <w:rPr>
          <w:lang w:val="ru-RU"/>
        </w:rPr>
        <w:t xml:space="preserve"> </w:t>
      </w:r>
    </w:p>
    <w:p w:rsidR="00C92A93" w:rsidRPr="003B5DF9" w:rsidRDefault="00C92A93" w:rsidP="00C92A93">
      <w:pPr>
        <w:pStyle w:val="a6"/>
        <w:spacing w:before="0" w:beforeAutospacing="0" w:after="0" w:afterAutospacing="0"/>
        <w:ind w:firstLine="567"/>
      </w:pPr>
      <w:r w:rsidRPr="003B5DF9">
        <w:t>- ставка оплаты 1 часа – 10руб.;</w:t>
      </w:r>
    </w:p>
    <w:p w:rsidR="00C92A93" w:rsidRPr="003B5DF9" w:rsidRDefault="00C92A93" w:rsidP="00C92A93">
      <w:pPr>
        <w:pStyle w:val="a6"/>
        <w:spacing w:before="0" w:beforeAutospacing="0" w:after="0" w:afterAutospacing="0"/>
        <w:ind w:firstLine="567"/>
      </w:pPr>
      <w:r w:rsidRPr="003B5DF9">
        <w:t>- объем производства продукции – 100 тыс. ед.;</w:t>
      </w:r>
    </w:p>
    <w:p w:rsidR="00C92A93" w:rsidRPr="003B5DF9" w:rsidRDefault="00C92A93" w:rsidP="00C92A93">
      <w:r w:rsidRPr="003B5DF9">
        <w:rPr>
          <w:color w:val="000000"/>
        </w:rPr>
        <w:t>- затраты труда на единицу продукции – 0,5 чел-час</w:t>
      </w:r>
    </w:p>
    <w:p w:rsidR="00C92A93" w:rsidRDefault="00C92A93" w:rsidP="00C92A93">
      <w:pPr>
        <w:pStyle w:val="Style8"/>
        <w:widowControl/>
        <w:spacing w:line="240" w:lineRule="auto"/>
        <w:ind w:firstLine="0"/>
        <w:rPr>
          <w:bCs/>
        </w:rPr>
      </w:pPr>
      <w:bookmarkStart w:id="48" w:name="_GoBack"/>
      <w:bookmarkEnd w:id="48"/>
    </w:p>
    <w:sectPr w:rsidR="00C92A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imes-Roman">
    <w:altName w:val="MS Mincho"/>
    <w:panose1 w:val="00000000000000000000"/>
    <w:charset w:val="80"/>
    <w:family w:val="roman"/>
    <w:notTrueType/>
    <w:pitch w:val="default"/>
    <w:sig w:usb0="00000001" w:usb1="08070000" w:usb2="00000010" w:usb3="00000000" w:csb0="00020000" w:csb1="00000000"/>
  </w:font>
  <w:font w:name="Times-Bold">
    <w:altName w:val="MS Mincho"/>
    <w:panose1 w:val="00000000000000000000"/>
    <w:charset w:val="80"/>
    <w:family w:val="roman"/>
    <w:notTrueType/>
    <w:pitch w:val="default"/>
    <w:sig w:usb0="00000001" w:usb1="08070000" w:usb2="00000010" w:usb3="00000000" w:csb0="00020000" w:csb1="00000000"/>
  </w:font>
  <w:font w:name="Times-Italic">
    <w:altName w:val="MS Mincho"/>
    <w:panose1 w:val="00000000000000000000"/>
    <w:charset w:val="80"/>
    <w:family w:val="roman"/>
    <w:notTrueType/>
    <w:pitch w:val="default"/>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0D18"/>
    <w:multiLevelType w:val="hybridMultilevel"/>
    <w:tmpl w:val="07FEDC9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B2707C3"/>
    <w:multiLevelType w:val="hybridMultilevel"/>
    <w:tmpl w:val="DB46A8F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666D23"/>
    <w:multiLevelType w:val="hybridMultilevel"/>
    <w:tmpl w:val="2E40CF8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95A147F"/>
    <w:multiLevelType w:val="hybridMultilevel"/>
    <w:tmpl w:val="0DC21F2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FEB0D03"/>
    <w:multiLevelType w:val="hybridMultilevel"/>
    <w:tmpl w:val="AC48B3E8"/>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30294C6E"/>
    <w:multiLevelType w:val="hybridMultilevel"/>
    <w:tmpl w:val="9EBE4EF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7C2784"/>
    <w:multiLevelType w:val="hybridMultilevel"/>
    <w:tmpl w:val="5C7ECE9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70F489F"/>
    <w:multiLevelType w:val="hybridMultilevel"/>
    <w:tmpl w:val="8F30CD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562B23"/>
    <w:multiLevelType w:val="hybridMultilevel"/>
    <w:tmpl w:val="5816D29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B242F7"/>
    <w:multiLevelType w:val="hybridMultilevel"/>
    <w:tmpl w:val="802ECB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EC06EA5"/>
    <w:multiLevelType w:val="hybridMultilevel"/>
    <w:tmpl w:val="DE38B61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F504A0"/>
    <w:multiLevelType w:val="hybridMultilevel"/>
    <w:tmpl w:val="2B6656F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3077D3"/>
    <w:multiLevelType w:val="hybridMultilevel"/>
    <w:tmpl w:val="FF3EA900"/>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500328D"/>
    <w:multiLevelType w:val="hybridMultilevel"/>
    <w:tmpl w:val="07D8418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627530E"/>
    <w:multiLevelType w:val="hybridMultilevel"/>
    <w:tmpl w:val="223A8CF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7192C92"/>
    <w:multiLevelType w:val="hybridMultilevel"/>
    <w:tmpl w:val="37204E8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AFC33F4"/>
    <w:multiLevelType w:val="hybridMultilevel"/>
    <w:tmpl w:val="87AA0FD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3AF094D"/>
    <w:multiLevelType w:val="hybridMultilevel"/>
    <w:tmpl w:val="DCD0B16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7946231"/>
    <w:multiLevelType w:val="multilevel"/>
    <w:tmpl w:val="44BC4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CC45CE"/>
    <w:multiLevelType w:val="hybridMultilevel"/>
    <w:tmpl w:val="4BB252A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74D85BE8"/>
    <w:multiLevelType w:val="hybridMultilevel"/>
    <w:tmpl w:val="4E4E5DD8"/>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778B6F68"/>
    <w:multiLevelType w:val="hybridMultilevel"/>
    <w:tmpl w:val="8C9265A8"/>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2"/>
  </w:num>
  <w:num w:numId="2">
    <w:abstractNumId w:val="6"/>
  </w:num>
  <w:num w:numId="3">
    <w:abstractNumId w:val="15"/>
  </w:num>
  <w:num w:numId="4">
    <w:abstractNumId w:val="8"/>
  </w:num>
  <w:num w:numId="5">
    <w:abstractNumId w:val="7"/>
  </w:num>
  <w:num w:numId="6">
    <w:abstractNumId w:val="1"/>
  </w:num>
  <w:num w:numId="7">
    <w:abstractNumId w:val="0"/>
  </w:num>
  <w:num w:numId="8">
    <w:abstractNumId w:val="19"/>
  </w:num>
  <w:num w:numId="9">
    <w:abstractNumId w:val="20"/>
  </w:num>
  <w:num w:numId="10">
    <w:abstractNumId w:val="9"/>
  </w:num>
  <w:num w:numId="11">
    <w:abstractNumId w:val="4"/>
  </w:num>
  <w:num w:numId="12">
    <w:abstractNumId w:val="21"/>
  </w:num>
  <w:num w:numId="13">
    <w:abstractNumId w:val="2"/>
  </w:num>
  <w:num w:numId="14">
    <w:abstractNumId w:val="17"/>
  </w:num>
  <w:num w:numId="15">
    <w:abstractNumId w:val="13"/>
  </w:num>
  <w:num w:numId="16">
    <w:abstractNumId w:val="14"/>
  </w:num>
  <w:num w:numId="17">
    <w:abstractNumId w:val="16"/>
  </w:num>
  <w:num w:numId="18">
    <w:abstractNumId w:val="10"/>
  </w:num>
  <w:num w:numId="19">
    <w:abstractNumId w:val="5"/>
  </w:num>
  <w:num w:numId="20">
    <w:abstractNumId w:val="3"/>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A93"/>
    <w:rsid w:val="00167838"/>
    <w:rsid w:val="00445520"/>
    <w:rsid w:val="0076235C"/>
    <w:rsid w:val="009D26AE"/>
    <w:rsid w:val="00C92A93"/>
    <w:rsid w:val="00FA6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AF370"/>
  <w15:chartTrackingRefBased/>
  <w15:docId w15:val="{461DE259-5F01-487C-BDF2-80163BE8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2A93"/>
    <w:pPr>
      <w:spacing w:after="0" w:line="240" w:lineRule="auto"/>
    </w:pPr>
    <w:rPr>
      <w:rFonts w:ascii="Times New Roman" w:eastAsia="Times New Roman" w:hAnsi="Times New Roman" w:cs="Times New Roman"/>
      <w:sz w:val="24"/>
      <w:szCs w:val="24"/>
      <w:lang w:val="ru-RU" w:eastAsia="ru-RU"/>
    </w:rPr>
  </w:style>
  <w:style w:type="paragraph" w:styleId="2">
    <w:name w:val="heading 2"/>
    <w:basedOn w:val="a"/>
    <w:next w:val="a"/>
    <w:link w:val="20"/>
    <w:uiPriority w:val="9"/>
    <w:unhideWhenUsed/>
    <w:qFormat/>
    <w:rsid w:val="00C92A93"/>
    <w:pPr>
      <w:keepNext/>
      <w:keepLines/>
      <w:spacing w:before="200"/>
      <w:outlineLvl w:val="1"/>
    </w:pPr>
    <w:rPr>
      <w:rFonts w:ascii="Cambria" w:hAnsi="Cambria"/>
      <w:b/>
      <w:bCs/>
      <w:color w:val="4F81BD"/>
      <w:sz w:val="26"/>
      <w:szCs w:val="26"/>
    </w:rPr>
  </w:style>
  <w:style w:type="paragraph" w:styleId="3">
    <w:name w:val="heading 3"/>
    <w:basedOn w:val="a"/>
    <w:next w:val="a"/>
    <w:link w:val="30"/>
    <w:uiPriority w:val="9"/>
    <w:unhideWhenUsed/>
    <w:qFormat/>
    <w:rsid w:val="00C92A93"/>
    <w:pPr>
      <w:keepNext/>
      <w:keepLines/>
      <w:spacing w:before="20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92A93"/>
    <w:rPr>
      <w:rFonts w:ascii="Cambria" w:eastAsia="Times New Roman" w:hAnsi="Cambria" w:cs="Times New Roman"/>
      <w:b/>
      <w:bCs/>
      <w:color w:val="4F81BD"/>
      <w:sz w:val="26"/>
      <w:szCs w:val="26"/>
      <w:lang w:val="ru-RU" w:eastAsia="ru-RU"/>
    </w:rPr>
  </w:style>
  <w:style w:type="character" w:customStyle="1" w:styleId="30">
    <w:name w:val="Заголовок 3 Знак"/>
    <w:basedOn w:val="a0"/>
    <w:link w:val="3"/>
    <w:uiPriority w:val="9"/>
    <w:rsid w:val="00C92A93"/>
    <w:rPr>
      <w:rFonts w:ascii="Cambria" w:eastAsia="Times New Roman" w:hAnsi="Cambria" w:cs="Times New Roman"/>
      <w:b/>
      <w:bCs/>
      <w:color w:val="4F81BD"/>
      <w:sz w:val="24"/>
      <w:szCs w:val="24"/>
      <w:lang w:val="ru-RU" w:eastAsia="ru-RU"/>
    </w:rPr>
  </w:style>
  <w:style w:type="paragraph" w:styleId="a3">
    <w:name w:val="Body Text Indent"/>
    <w:basedOn w:val="a"/>
    <w:link w:val="a4"/>
    <w:uiPriority w:val="99"/>
    <w:unhideWhenUsed/>
    <w:rsid w:val="00C92A93"/>
    <w:pPr>
      <w:spacing w:after="120"/>
      <w:ind w:left="283"/>
    </w:pPr>
  </w:style>
  <w:style w:type="character" w:customStyle="1" w:styleId="a4">
    <w:name w:val="Основной текст с отступом Знак"/>
    <w:basedOn w:val="a0"/>
    <w:link w:val="a3"/>
    <w:uiPriority w:val="99"/>
    <w:rsid w:val="00C92A93"/>
    <w:rPr>
      <w:rFonts w:ascii="Times New Roman" w:eastAsia="Times New Roman" w:hAnsi="Times New Roman" w:cs="Times New Roman"/>
      <w:sz w:val="24"/>
      <w:szCs w:val="24"/>
      <w:lang w:val="ru-RU" w:eastAsia="ru-RU"/>
    </w:rPr>
  </w:style>
  <w:style w:type="paragraph" w:styleId="a5">
    <w:name w:val="List Paragraph"/>
    <w:basedOn w:val="a"/>
    <w:uiPriority w:val="34"/>
    <w:qFormat/>
    <w:rsid w:val="00C92A93"/>
    <w:pPr>
      <w:spacing w:line="276" w:lineRule="auto"/>
      <w:ind w:left="720" w:firstLine="720"/>
      <w:contextualSpacing/>
      <w:jc w:val="both"/>
    </w:pPr>
    <w:rPr>
      <w:rFonts w:eastAsia="Calibri"/>
      <w:sz w:val="28"/>
      <w:szCs w:val="22"/>
      <w:lang w:eastAsia="en-US"/>
    </w:rPr>
  </w:style>
  <w:style w:type="paragraph" w:styleId="a6">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7"/>
    <w:uiPriority w:val="99"/>
    <w:rsid w:val="00C92A93"/>
    <w:pPr>
      <w:spacing w:before="100" w:beforeAutospacing="1" w:after="100" w:afterAutospacing="1"/>
    </w:pPr>
    <w:rPr>
      <w:color w:val="000000"/>
      <w:lang w:val="x-none" w:eastAsia="x-none"/>
    </w:rPr>
  </w:style>
  <w:style w:type="character" w:customStyle="1" w:styleId="apple-converted-space">
    <w:name w:val="apple-converted-space"/>
    <w:rsid w:val="00C92A93"/>
  </w:style>
  <w:style w:type="paragraph" w:styleId="a8">
    <w:name w:val="Body Text"/>
    <w:basedOn w:val="a"/>
    <w:link w:val="a9"/>
    <w:uiPriority w:val="99"/>
    <w:unhideWhenUsed/>
    <w:rsid w:val="00C92A93"/>
    <w:pPr>
      <w:spacing w:after="120" w:line="276" w:lineRule="auto"/>
      <w:ind w:firstLine="720"/>
      <w:jc w:val="both"/>
    </w:pPr>
    <w:rPr>
      <w:rFonts w:eastAsia="Calibri"/>
      <w:sz w:val="28"/>
      <w:szCs w:val="22"/>
      <w:lang w:val="x-none" w:eastAsia="en-US"/>
    </w:rPr>
  </w:style>
  <w:style w:type="character" w:customStyle="1" w:styleId="a9">
    <w:name w:val="Основной текст Знак"/>
    <w:basedOn w:val="a0"/>
    <w:link w:val="a8"/>
    <w:uiPriority w:val="99"/>
    <w:rsid w:val="00C92A93"/>
    <w:rPr>
      <w:rFonts w:ascii="Times New Roman" w:eastAsia="Calibri" w:hAnsi="Times New Roman" w:cs="Times New Roman"/>
      <w:sz w:val="28"/>
      <w:lang w:val="x-none"/>
    </w:rPr>
  </w:style>
  <w:style w:type="paragraph" w:customStyle="1" w:styleId="Style8">
    <w:name w:val="Style8"/>
    <w:basedOn w:val="a"/>
    <w:rsid w:val="00C92A93"/>
    <w:pPr>
      <w:widowControl w:val="0"/>
      <w:autoSpaceDE w:val="0"/>
      <w:autoSpaceDN w:val="0"/>
      <w:adjustRightInd w:val="0"/>
      <w:spacing w:line="270" w:lineRule="exact"/>
      <w:ind w:firstLine="341"/>
      <w:jc w:val="both"/>
    </w:pPr>
  </w:style>
  <w:style w:type="character" w:customStyle="1" w:styleId="FontStyle156">
    <w:name w:val="Font Style156"/>
    <w:rsid w:val="00C92A93"/>
    <w:rPr>
      <w:rFonts w:ascii="Times New Roman" w:hAnsi="Times New Roman" w:cs="Times New Roman"/>
      <w:sz w:val="22"/>
      <w:szCs w:val="22"/>
    </w:rPr>
  </w:style>
  <w:style w:type="paragraph" w:styleId="aa">
    <w:name w:val="Plain Text"/>
    <w:basedOn w:val="a"/>
    <w:link w:val="ab"/>
    <w:rsid w:val="00C92A93"/>
    <w:rPr>
      <w:rFonts w:ascii="Courier New" w:hAnsi="Courier New"/>
      <w:sz w:val="20"/>
      <w:szCs w:val="20"/>
      <w:lang w:val="x-none" w:eastAsia="x-none"/>
    </w:rPr>
  </w:style>
  <w:style w:type="character" w:customStyle="1" w:styleId="ab">
    <w:name w:val="Текст Знак"/>
    <w:basedOn w:val="a0"/>
    <w:link w:val="aa"/>
    <w:rsid w:val="00C92A93"/>
    <w:rPr>
      <w:rFonts w:ascii="Courier New" w:eastAsia="Times New Roman" w:hAnsi="Courier New" w:cs="Times New Roman"/>
      <w:sz w:val="20"/>
      <w:szCs w:val="20"/>
      <w:lang w:val="x-none" w:eastAsia="x-none"/>
    </w:rPr>
  </w:style>
  <w:style w:type="paragraph" w:customStyle="1" w:styleId="c0">
    <w:name w:val="c0"/>
    <w:basedOn w:val="a"/>
    <w:rsid w:val="00C92A93"/>
    <w:pPr>
      <w:spacing w:before="100" w:beforeAutospacing="1" w:after="100" w:afterAutospacing="1"/>
    </w:pPr>
  </w:style>
  <w:style w:type="character" w:customStyle="1" w:styleId="c1">
    <w:name w:val="c1"/>
    <w:rsid w:val="00C92A93"/>
  </w:style>
  <w:style w:type="character" w:customStyle="1" w:styleId="a7">
    <w:name w:val="Обычный (веб)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6"/>
    <w:uiPriority w:val="99"/>
    <w:rsid w:val="00C92A93"/>
    <w:rPr>
      <w:rFonts w:ascii="Times New Roman" w:eastAsia="Times New Roman" w:hAnsi="Times New Roman" w:cs="Times New Roman"/>
      <w:color w:val="000000"/>
      <w:sz w:val="24"/>
      <w:szCs w:val="24"/>
      <w:lang w:val="x-none" w:eastAsia="x-none"/>
    </w:rPr>
  </w:style>
  <w:style w:type="paragraph" w:styleId="ac">
    <w:name w:val="Balloon Text"/>
    <w:basedOn w:val="a"/>
    <w:link w:val="ad"/>
    <w:uiPriority w:val="99"/>
    <w:semiHidden/>
    <w:unhideWhenUsed/>
    <w:rsid w:val="00445520"/>
    <w:rPr>
      <w:rFonts w:ascii="Arial" w:hAnsi="Arial" w:cs="Arial"/>
      <w:sz w:val="18"/>
      <w:szCs w:val="18"/>
    </w:rPr>
  </w:style>
  <w:style w:type="character" w:customStyle="1" w:styleId="ad">
    <w:name w:val="Текст выноски Знак"/>
    <w:basedOn w:val="a0"/>
    <w:link w:val="ac"/>
    <w:uiPriority w:val="99"/>
    <w:semiHidden/>
    <w:rsid w:val="00445520"/>
    <w:rPr>
      <w:rFonts w:ascii="Arial" w:eastAsia="Times New Roman" w:hAnsi="Arial" w:cs="Arial"/>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hyperlink" Target="http://www.stihi.ru/pics/2011/10/06/6092.jpg" TargetMode="External"/><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2890</Words>
  <Characters>16476</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Елена</cp:lastModifiedBy>
  <cp:revision>3</cp:revision>
  <cp:lastPrinted>2019-04-25T16:53:00Z</cp:lastPrinted>
  <dcterms:created xsi:type="dcterms:W3CDTF">2018-11-21T05:59:00Z</dcterms:created>
  <dcterms:modified xsi:type="dcterms:W3CDTF">2021-03-17T17:35:00Z</dcterms:modified>
</cp:coreProperties>
</file>